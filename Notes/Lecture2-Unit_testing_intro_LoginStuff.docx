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CSCD-371 .Net Programming Class notes: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Day 2</w:t>
      </w:r>
    </w:p>
    <w:p w:rsidR="00000000" w:rsidDel="00000000" w:rsidP="00000000" w:rsidRDefault="00000000" w:rsidRPr="00000000" w14:paraId="00000003">
      <w:pPr>
        <w:ind w:left="1440" w:firstLine="720"/>
        <w:rPr/>
      </w:pPr>
      <w:r w:rsidDel="00000000" w:rsidR="00000000" w:rsidRPr="00000000">
        <w:rPr>
          <w:rtl w:val="0"/>
        </w:rPr>
        <w:t xml:space="preserve">**Mark Capka taking notes feel free to make suggested edits</w:t>
      </w:r>
    </w:p>
    <w:p w:rsidR="00000000" w:rsidDel="00000000" w:rsidP="00000000" w:rsidRDefault="00000000" w:rsidRPr="00000000" w14:paraId="00000004">
      <w:pPr>
        <w:rPr>
          <w:i w:val="1"/>
          <w:highlight w:val="cyan"/>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NOTE: In class code is pretty fragmented to note particular pieces, all code is available under todays lecture in the class git i’ll add as I can and will remove this message once I add in the code. I will also upload everything to my github tomorrow for versioning control</w:t>
      </w:r>
    </w:p>
    <w:p w:rsidR="00000000" w:rsidDel="00000000" w:rsidP="00000000" w:rsidRDefault="00000000" w:rsidRPr="00000000" w14:paraId="00000006">
      <w:pPr>
        <w:rPr>
          <w:i w:val="1"/>
          <w:highlight w:val="green"/>
        </w:rPr>
      </w:pPr>
      <w:r w:rsidDel="00000000" w:rsidR="00000000" w:rsidRPr="00000000">
        <w:rPr>
          <w:rtl w:val="0"/>
        </w:rPr>
      </w:r>
    </w:p>
    <w:p w:rsidR="00000000" w:rsidDel="00000000" w:rsidP="00000000" w:rsidRDefault="00000000" w:rsidRPr="00000000" w14:paraId="00000007">
      <w:pPr>
        <w:rPr>
          <w:b w:val="1"/>
          <w:i w:val="1"/>
          <w:highlight w:val="magenta"/>
        </w:rPr>
      </w:pPr>
      <w:r w:rsidDel="00000000" w:rsidR="00000000" w:rsidRPr="00000000">
        <w:rPr>
          <w:b w:val="1"/>
          <w:i w:val="1"/>
          <w:highlight w:val="magenta"/>
          <w:rtl w:val="0"/>
        </w:rPr>
        <w:t xml:space="preserve">Action Items from Thursday (today)</w:t>
      </w:r>
    </w:p>
    <w:p w:rsidR="00000000" w:rsidDel="00000000" w:rsidP="00000000" w:rsidRDefault="00000000" w:rsidRPr="00000000" w14:paraId="00000008">
      <w:pPr>
        <w:numPr>
          <w:ilvl w:val="0"/>
          <w:numId w:val="1"/>
        </w:numPr>
        <w:ind w:left="720" w:hanging="360"/>
        <w:rPr>
          <w:b w:val="1"/>
          <w:i w:val="1"/>
          <w:highlight w:val="green"/>
        </w:rPr>
      </w:pPr>
      <w:r w:rsidDel="00000000" w:rsidR="00000000" w:rsidRPr="00000000">
        <w:rPr>
          <w:b w:val="1"/>
          <w:i w:val="1"/>
          <w:highlight w:val="green"/>
          <w:rtl w:val="0"/>
        </w:rPr>
        <w:t xml:space="preserve">Assignment 1 (by Monday EOD)</w:t>
      </w:r>
    </w:p>
    <w:p w:rsidR="00000000" w:rsidDel="00000000" w:rsidP="00000000" w:rsidRDefault="00000000" w:rsidRPr="00000000" w14:paraId="00000009">
      <w:pPr>
        <w:numPr>
          <w:ilvl w:val="0"/>
          <w:numId w:val="1"/>
        </w:numPr>
        <w:ind w:left="720" w:hanging="360"/>
        <w:rPr>
          <w:b w:val="1"/>
          <w:i w:val="1"/>
          <w:highlight w:val="green"/>
        </w:rPr>
      </w:pPr>
      <w:r w:rsidDel="00000000" w:rsidR="00000000" w:rsidRPr="00000000">
        <w:rPr>
          <w:b w:val="1"/>
          <w:i w:val="1"/>
          <w:highlight w:val="green"/>
          <w:rtl w:val="0"/>
        </w:rPr>
        <w:t xml:space="preserve">Reading chapters 1-6 (by Tuesday)</w:t>
      </w:r>
    </w:p>
    <w:p w:rsidR="00000000" w:rsidDel="00000000" w:rsidP="00000000" w:rsidRDefault="00000000" w:rsidRPr="00000000" w14:paraId="0000000A">
      <w:pPr>
        <w:numPr>
          <w:ilvl w:val="1"/>
          <w:numId w:val="1"/>
        </w:numPr>
        <w:ind w:left="1440" w:hanging="360"/>
        <w:rPr>
          <w:b w:val="1"/>
          <w:i w:val="1"/>
          <w:highlight w:val="green"/>
          <w:u w:val="none"/>
        </w:rPr>
      </w:pPr>
      <w:r w:rsidDel="00000000" w:rsidR="00000000" w:rsidRPr="00000000">
        <w:rPr>
          <w:b w:val="1"/>
          <w:i w:val="1"/>
          <w:highlight w:val="green"/>
          <w:rtl w:val="0"/>
        </w:rPr>
        <w:t xml:space="preserve">Pay attention to</w:t>
      </w:r>
    </w:p>
    <w:p w:rsidR="00000000" w:rsidDel="00000000" w:rsidP="00000000" w:rsidRDefault="00000000" w:rsidRPr="00000000" w14:paraId="0000000B">
      <w:pPr>
        <w:numPr>
          <w:ilvl w:val="2"/>
          <w:numId w:val="1"/>
        </w:numPr>
        <w:ind w:left="2160" w:hanging="360"/>
        <w:rPr>
          <w:b w:val="1"/>
          <w:i w:val="1"/>
          <w:highlight w:val="green"/>
          <w:u w:val="none"/>
        </w:rPr>
      </w:pPr>
      <w:r w:rsidDel="00000000" w:rsidR="00000000" w:rsidRPr="00000000">
        <w:rPr>
          <w:b w:val="1"/>
          <w:i w:val="1"/>
          <w:highlight w:val="green"/>
          <w:rtl w:val="0"/>
        </w:rPr>
        <w:t xml:space="preserve">Pattern matching</w:t>
      </w:r>
    </w:p>
    <w:p w:rsidR="00000000" w:rsidDel="00000000" w:rsidP="00000000" w:rsidRDefault="00000000" w:rsidRPr="00000000" w14:paraId="0000000C">
      <w:pPr>
        <w:numPr>
          <w:ilvl w:val="2"/>
          <w:numId w:val="1"/>
        </w:numPr>
        <w:ind w:left="2160" w:hanging="360"/>
        <w:rPr>
          <w:b w:val="1"/>
          <w:i w:val="1"/>
          <w:highlight w:val="green"/>
          <w:u w:val="none"/>
        </w:rPr>
      </w:pPr>
      <w:r w:rsidDel="00000000" w:rsidR="00000000" w:rsidRPr="00000000">
        <w:rPr>
          <w:b w:val="1"/>
          <w:i w:val="1"/>
          <w:highlight w:val="green"/>
          <w:rtl w:val="0"/>
        </w:rPr>
        <w:t xml:space="preserve">Properties (chapter 6, the whole thing and it is foundational) + coding guidelines</w:t>
      </w:r>
    </w:p>
    <w:p w:rsidR="00000000" w:rsidDel="00000000" w:rsidP="00000000" w:rsidRDefault="00000000" w:rsidRPr="00000000" w14:paraId="0000000D">
      <w:pPr>
        <w:numPr>
          <w:ilvl w:val="2"/>
          <w:numId w:val="1"/>
        </w:numPr>
        <w:ind w:left="2160" w:hanging="360"/>
        <w:rPr>
          <w:b w:val="1"/>
          <w:i w:val="1"/>
          <w:highlight w:val="green"/>
          <w:u w:val="none"/>
        </w:rPr>
      </w:pPr>
      <w:r w:rsidDel="00000000" w:rsidR="00000000" w:rsidRPr="00000000">
        <w:rPr>
          <w:b w:val="1"/>
          <w:i w:val="1"/>
          <w:highlight w:val="green"/>
          <w:rtl w:val="0"/>
        </w:rPr>
        <w:t xml:space="preserve">Nullibility: Null values and not null values (chapter 2) (hint at end of lecture)</w:t>
      </w:r>
    </w:p>
    <w:p w:rsidR="00000000" w:rsidDel="00000000" w:rsidP="00000000" w:rsidRDefault="00000000" w:rsidRPr="00000000" w14:paraId="0000000E">
      <w:pPr>
        <w:numPr>
          <w:ilvl w:val="0"/>
          <w:numId w:val="1"/>
        </w:numPr>
        <w:ind w:left="720" w:hanging="360"/>
        <w:rPr>
          <w:b w:val="1"/>
          <w:i w:val="1"/>
          <w:shd w:fill="ff9900" w:val="clear"/>
        </w:rPr>
      </w:pPr>
      <w:r w:rsidDel="00000000" w:rsidR="00000000" w:rsidRPr="00000000">
        <w:rPr>
          <w:b w:val="1"/>
          <w:i w:val="1"/>
          <w:shd w:fill="ff9900" w:val="clear"/>
          <w:rtl w:val="0"/>
        </w:rPr>
        <w:t xml:space="preserve">Submit google form if you haven’t already</w:t>
      </w:r>
    </w:p>
    <w:p w:rsidR="00000000" w:rsidDel="00000000" w:rsidP="00000000" w:rsidRDefault="00000000" w:rsidRPr="00000000" w14:paraId="0000000F">
      <w:pPr>
        <w:numPr>
          <w:ilvl w:val="0"/>
          <w:numId w:val="1"/>
        </w:numPr>
        <w:ind w:left="720" w:hanging="360"/>
        <w:rPr>
          <w:b w:val="1"/>
          <w:i w:val="1"/>
          <w:shd w:fill="ff9900" w:val="clear"/>
        </w:rPr>
      </w:pPr>
      <w:r w:rsidDel="00000000" w:rsidR="00000000" w:rsidRPr="00000000">
        <w:rPr>
          <w:b w:val="1"/>
          <w:i w:val="1"/>
          <w:shd w:fill="ff9900" w:val="clear"/>
          <w:rtl w:val="0"/>
        </w:rPr>
        <w:t xml:space="preserve">Reach out via GitterChat if needed</w:t>
      </w:r>
    </w:p>
    <w:p w:rsidR="00000000" w:rsidDel="00000000" w:rsidP="00000000" w:rsidRDefault="00000000" w:rsidRPr="00000000" w14:paraId="00000010">
      <w:pPr>
        <w:numPr>
          <w:ilvl w:val="0"/>
          <w:numId w:val="1"/>
        </w:numPr>
        <w:ind w:left="720" w:hanging="360"/>
        <w:rPr>
          <w:b w:val="1"/>
          <w:i w:val="1"/>
          <w:highlight w:val="cyan"/>
        </w:rPr>
      </w:pPr>
      <w:r w:rsidDel="00000000" w:rsidR="00000000" w:rsidRPr="00000000">
        <w:rPr>
          <w:b w:val="1"/>
          <w:i w:val="1"/>
          <w:highlight w:val="cyan"/>
          <w:rtl w:val="0"/>
        </w:rPr>
        <w:t xml:space="preserve">ATTEMPT HOMEWORK BEFORE THURSDAYS TO ENSURE YOU HAVE TIME TO ASK QUESTIONS</w:t>
      </w:r>
    </w:p>
    <w:p w:rsidR="00000000" w:rsidDel="00000000" w:rsidP="00000000" w:rsidRDefault="00000000" w:rsidRPr="00000000" w14:paraId="00000011">
      <w:pPr>
        <w:rPr>
          <w:b w:val="1"/>
          <w:i w:val="1"/>
          <w:sz w:val="21"/>
          <w:szCs w:val="21"/>
          <w:highlight w:val="green"/>
        </w:rPr>
      </w:pPr>
      <w:r w:rsidDel="00000000" w:rsidR="00000000" w:rsidRPr="00000000">
        <w:rPr>
          <w:rtl w:val="0"/>
        </w:rPr>
      </w:r>
    </w:p>
    <w:p w:rsidR="00000000" w:rsidDel="00000000" w:rsidP="00000000" w:rsidRDefault="00000000" w:rsidRPr="00000000" w14:paraId="00000012">
      <w:pPr>
        <w:rPr>
          <w:i w:val="1"/>
          <w:sz w:val="21"/>
          <w:szCs w:val="21"/>
          <w:highlight w:val="yellow"/>
        </w:rPr>
      </w:pPr>
      <w:r w:rsidDel="00000000" w:rsidR="00000000" w:rsidRPr="00000000">
        <w:rPr>
          <w:b w:val="1"/>
          <w:i w:val="1"/>
          <w:sz w:val="21"/>
          <w:szCs w:val="21"/>
          <w:highlight w:val="yellow"/>
          <w:rtl w:val="0"/>
        </w:rPr>
        <w:t xml:space="preserve">Action items From Tuesday </w:t>
      </w:r>
      <w:r w:rsidDel="00000000" w:rsidR="00000000" w:rsidRPr="00000000">
        <w:rPr>
          <w:i w:val="1"/>
          <w:sz w:val="21"/>
          <w:szCs w:val="21"/>
          <w:highlight w:val="yellow"/>
          <w:rtl w:val="0"/>
        </w:rPr>
        <w:t xml:space="preserve">Clone to your fork first </w:t>
      </w:r>
    </w:p>
    <w:p w:rsidR="00000000" w:rsidDel="00000000" w:rsidP="00000000" w:rsidRDefault="00000000" w:rsidRPr="00000000" w14:paraId="00000013">
      <w:pPr>
        <w:numPr>
          <w:ilvl w:val="0"/>
          <w:numId w:val="3"/>
        </w:numPr>
        <w:ind w:left="720" w:hanging="360"/>
        <w:rPr>
          <w:i w:val="1"/>
          <w:sz w:val="21"/>
          <w:szCs w:val="21"/>
          <w:highlight w:val="yellow"/>
        </w:rPr>
      </w:pPr>
      <w:r w:rsidDel="00000000" w:rsidR="00000000" w:rsidRPr="00000000">
        <w:rPr>
          <w:i w:val="1"/>
          <w:sz w:val="21"/>
          <w:szCs w:val="21"/>
          <w:highlight w:val="yellow"/>
          <w:rtl w:val="0"/>
        </w:rPr>
        <w:t xml:space="preserve">Submit the google form for submitting your github id</w:t>
      </w:r>
    </w:p>
    <w:p w:rsidR="00000000" w:rsidDel="00000000" w:rsidP="00000000" w:rsidRDefault="00000000" w:rsidRPr="00000000" w14:paraId="00000014">
      <w:pPr>
        <w:numPr>
          <w:ilvl w:val="0"/>
          <w:numId w:val="3"/>
        </w:numPr>
        <w:ind w:left="720" w:hanging="360"/>
        <w:rPr>
          <w:i w:val="1"/>
          <w:sz w:val="21"/>
          <w:szCs w:val="21"/>
          <w:highlight w:val="yellow"/>
        </w:rPr>
      </w:pPr>
      <w:r w:rsidDel="00000000" w:rsidR="00000000" w:rsidRPr="00000000">
        <w:rPr>
          <w:i w:val="1"/>
          <w:sz w:val="21"/>
          <w:szCs w:val="21"/>
          <w:highlight w:val="yellow"/>
          <w:rtl w:val="0"/>
        </w:rPr>
        <w:t xml:space="preserve">start reading chapters 1-6</w:t>
      </w:r>
    </w:p>
    <w:p w:rsidR="00000000" w:rsidDel="00000000" w:rsidP="00000000" w:rsidRDefault="00000000" w:rsidRPr="00000000" w14:paraId="00000015">
      <w:pPr>
        <w:numPr>
          <w:ilvl w:val="0"/>
          <w:numId w:val="3"/>
        </w:numPr>
        <w:ind w:left="720" w:hanging="360"/>
        <w:rPr>
          <w:i w:val="1"/>
          <w:sz w:val="21"/>
          <w:szCs w:val="21"/>
          <w:highlight w:val="yellow"/>
        </w:rPr>
      </w:pPr>
      <w:r w:rsidDel="00000000" w:rsidR="00000000" w:rsidRPr="00000000">
        <w:rPr>
          <w:i w:val="1"/>
          <w:sz w:val="21"/>
          <w:szCs w:val="21"/>
          <w:highlight w:val="yellow"/>
          <w:rtl w:val="0"/>
        </w:rPr>
        <w:t xml:space="preserve">confirm your tools</w:t>
      </w:r>
    </w:p>
    <w:p w:rsidR="00000000" w:rsidDel="00000000" w:rsidP="00000000" w:rsidRDefault="00000000" w:rsidRPr="00000000" w14:paraId="00000016">
      <w:pPr>
        <w:numPr>
          <w:ilvl w:val="0"/>
          <w:numId w:val="3"/>
        </w:numPr>
        <w:ind w:left="720" w:hanging="360"/>
        <w:rPr>
          <w:i w:val="1"/>
          <w:sz w:val="21"/>
          <w:szCs w:val="21"/>
          <w:highlight w:val="yellow"/>
        </w:rPr>
      </w:pPr>
      <w:r w:rsidDel="00000000" w:rsidR="00000000" w:rsidRPr="00000000">
        <w:rPr>
          <w:i w:val="1"/>
          <w:sz w:val="21"/>
          <w:szCs w:val="21"/>
          <w:highlight w:val="yellow"/>
          <w:rtl w:val="0"/>
        </w:rPr>
        <w:t xml:space="preserve">Start looking at/working on Assignment1</w:t>
      </w:r>
      <w:r w:rsidDel="00000000" w:rsidR="00000000" w:rsidRPr="00000000">
        <w:rPr>
          <w:rtl w:val="0"/>
        </w:rPr>
      </w:r>
    </w:p>
    <w:p w:rsidR="00000000" w:rsidDel="00000000" w:rsidP="00000000" w:rsidRDefault="00000000" w:rsidRPr="00000000" w14:paraId="00000017">
      <w:pPr>
        <w:ind w:left="1440" w:firstLine="720"/>
        <w:rPr>
          <w:highlight w:val="yellow"/>
        </w:rPr>
      </w:pPr>
      <w:r w:rsidDel="00000000" w:rsidR="00000000" w:rsidRPr="00000000">
        <w:rPr>
          <w:rtl w:val="0"/>
        </w:rPr>
      </w:r>
    </w:p>
    <w:p w:rsidR="00000000" w:rsidDel="00000000" w:rsidP="00000000" w:rsidRDefault="00000000" w:rsidRPr="00000000" w14:paraId="00000018">
      <w:pPr>
        <w:ind w:left="1440" w:firstLine="720"/>
        <w:rPr/>
      </w:pPr>
      <w:r w:rsidDel="00000000" w:rsidR="00000000" w:rsidRPr="00000000">
        <w:rPr>
          <w:rtl w:val="0"/>
        </w:rPr>
      </w:r>
    </w:p>
    <w:p w:rsidR="00000000" w:rsidDel="00000000" w:rsidP="00000000" w:rsidRDefault="00000000" w:rsidRPr="00000000" w14:paraId="00000019">
      <w:pPr>
        <w:ind w:left="1440" w:firstLine="720"/>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Instructors:</w:t>
      </w:r>
    </w:p>
    <w:p w:rsidR="00000000" w:rsidDel="00000000" w:rsidP="00000000" w:rsidRDefault="00000000" w:rsidRPr="00000000" w14:paraId="0000001B">
      <w:pPr>
        <w:rPr>
          <w:b w:val="1"/>
          <w:sz w:val="26"/>
          <w:szCs w:val="26"/>
          <w:highlight w:val="yellow"/>
        </w:rPr>
      </w:pPr>
      <w:r w:rsidDel="00000000" w:rsidR="00000000" w:rsidRPr="00000000">
        <w:rPr>
          <w:b w:val="1"/>
          <w:sz w:val="26"/>
          <w:szCs w:val="26"/>
          <w:highlight w:val="yellow"/>
          <w:rtl w:val="0"/>
        </w:rPr>
        <w:t xml:space="preserve"> </w:t>
      </w:r>
      <w:r w:rsidDel="00000000" w:rsidR="00000000" w:rsidRPr="00000000">
        <w:rPr>
          <w:sz w:val="26"/>
          <w:szCs w:val="26"/>
          <w:highlight w:val="yellow"/>
          <w:rtl w:val="0"/>
        </w:rPr>
        <w:t xml:space="preserve">Email address: </w:t>
      </w:r>
      <w:r w:rsidDel="00000000" w:rsidR="00000000" w:rsidRPr="00000000">
        <w:rPr>
          <w:b w:val="1"/>
          <w:sz w:val="24"/>
          <w:szCs w:val="24"/>
          <w:highlight w:val="yellow"/>
          <w:rtl w:val="0"/>
        </w:rPr>
        <w:t xml:space="preserve">EWU-Instructors@IntelliTect.com</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Mark Michaelis</w:t>
      </w:r>
    </w:p>
    <w:p w:rsidR="00000000" w:rsidDel="00000000" w:rsidP="00000000" w:rsidRDefault="00000000" w:rsidRPr="00000000" w14:paraId="0000001D">
      <w:pPr>
        <w:rPr>
          <w:b w:val="1"/>
        </w:rPr>
      </w:pPr>
      <w:r w:rsidDel="00000000" w:rsidR="00000000" w:rsidRPr="00000000">
        <w:rPr>
          <w:b w:val="1"/>
          <w:rtl w:val="0"/>
        </w:rPr>
        <w:t xml:space="preserve">Michael Stokesbury (Mike)</w:t>
      </w:r>
    </w:p>
    <w:p w:rsidR="00000000" w:rsidDel="00000000" w:rsidP="00000000" w:rsidRDefault="00000000" w:rsidRPr="00000000" w14:paraId="0000001E">
      <w:pPr>
        <w:rPr>
          <w:b w:val="1"/>
        </w:rPr>
      </w:pPr>
      <w:r w:rsidDel="00000000" w:rsidR="00000000" w:rsidRPr="00000000">
        <w:rPr>
          <w:b w:val="1"/>
          <w:rtl w:val="0"/>
        </w:rPr>
        <w:t xml:space="preserve">Kevin Bost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highlight w:val="yellow"/>
          <w:rtl w:val="0"/>
        </w:rPr>
        <w:t xml:space="preserve">Github Link:</w:t>
      </w:r>
      <w:r w:rsidDel="00000000" w:rsidR="00000000" w:rsidRPr="00000000">
        <w:rPr>
          <w:b w:val="1"/>
          <w:rtl w:val="0"/>
        </w:rPr>
        <w:t xml:space="preserve"> </w:t>
      </w:r>
      <w:hyperlink r:id="rId6">
        <w:r w:rsidDel="00000000" w:rsidR="00000000" w:rsidRPr="00000000">
          <w:rPr>
            <w:b w:val="1"/>
            <w:color w:val="1155cc"/>
            <w:u w:val="single"/>
            <w:rtl w:val="0"/>
          </w:rPr>
          <w:t xml:space="preserve">https://github.com/IntelliTect-Samples/EWU-CSCD371-2021-Winter\</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Reason for 1-6 chapter upfront reading: </w:t>
      </w:r>
      <w:r w:rsidDel="00000000" w:rsidR="00000000" w:rsidRPr="00000000">
        <w:rPr>
          <w:rtl w:val="0"/>
        </w:rPr>
        <w:t xml:space="preserve">to cover more material in class for our benefit. We should be relatively familiar with the basics at this point, should be more skimming the first 6 chapters since much of it we should be familiar with</w:t>
      </w:r>
      <w:r w:rsidDel="00000000" w:rsidR="00000000" w:rsidRPr="00000000">
        <w:rPr>
          <w:b w:val="1"/>
          <w:rtl w:val="0"/>
        </w:rPr>
        <w:t xml:space="preserve"> </w:t>
      </w:r>
      <w:r w:rsidDel="00000000" w:rsidR="00000000" w:rsidRPr="00000000">
        <w:rPr>
          <w:rtl w:val="0"/>
        </w:rPr>
        <w:t xml:space="preserve">based on the fundamentals of other languages like Java.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Testing: </w:t>
      </w:r>
      <w:r w:rsidDel="00000000" w:rsidR="00000000" w:rsidRPr="00000000">
        <w:rPr>
          <w:rtl w:val="0"/>
        </w:rPr>
        <w:t xml:space="preserve">Advantage of automated testing/unit testing is that it saves us from manually verifying every feature by giving the computer an expectation of the results that your code should have. </w:t>
      </w:r>
    </w:p>
    <w:p w:rsidR="00000000" w:rsidDel="00000000" w:rsidP="00000000" w:rsidRDefault="00000000" w:rsidRPr="00000000" w14:paraId="00000025">
      <w:pPr>
        <w:rPr>
          <w:b w:val="1"/>
        </w:rPr>
      </w:pPr>
      <w:r w:rsidDel="00000000" w:rsidR="00000000" w:rsidRPr="00000000">
        <w:rPr>
          <w:rtl w:val="0"/>
        </w:rPr>
        <w:tab/>
      </w:r>
      <w:r w:rsidDel="00000000" w:rsidR="00000000" w:rsidRPr="00000000">
        <w:rPr>
          <w:b w:val="1"/>
          <w:rtl w:val="0"/>
        </w:rPr>
        <w:t xml:space="preserve">*Regression testing/retesting: </w:t>
      </w:r>
      <w:r w:rsidDel="00000000" w:rsidR="00000000" w:rsidRPr="00000000">
        <w:rPr>
          <w:rtl w:val="0"/>
        </w:rPr>
        <w:t xml:space="preserve">even after modifying code later, if your original unit test is correct, you will still get verification that your results haven’t changed despite alteration of later code. </w:t>
        <w:br w:type="textWrapping"/>
        <w:tab/>
      </w:r>
      <w:r w:rsidDel="00000000" w:rsidR="00000000" w:rsidRPr="00000000">
        <w:rPr>
          <w:b w:val="1"/>
          <w:rtl w:val="0"/>
        </w:rPr>
        <w:t xml:space="preserve">****that makes knowing how to write and utilize these tests very useful and time saving. We will set up our system to keep our quality high.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Often it is the subtle mistakes that trip us up. These little subtleties may escape us between the expectation and result but will likely be caught by a properly written test. </w:t>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HOW MUCH UNIT TESTING?: </w:t>
      </w:r>
      <w:r w:rsidDel="00000000" w:rsidR="00000000" w:rsidRPr="00000000">
        <w:rPr>
          <w:rtl w:val="0"/>
        </w:rPr>
        <w:t xml:space="preserve">100% code coverage is difficult, expensive, and unlikely. </w:t>
      </w:r>
    </w:p>
    <w:p w:rsidR="00000000" w:rsidDel="00000000" w:rsidP="00000000" w:rsidRDefault="00000000" w:rsidRPr="00000000" w14:paraId="0000002A">
      <w:pPr>
        <w:rPr/>
      </w:pPr>
      <w:r w:rsidDel="00000000" w:rsidR="00000000" w:rsidRPr="00000000">
        <w:rPr>
          <w:rtl w:val="0"/>
        </w:rPr>
        <w:tab/>
        <w:tab/>
        <w:tab/>
        <w:tab/>
        <w:t xml:space="preserve">0% code coverage is very easy, but potentially very expensive</w:t>
      </w:r>
    </w:p>
    <w:p w:rsidR="00000000" w:rsidDel="00000000" w:rsidP="00000000" w:rsidRDefault="00000000" w:rsidRPr="00000000" w14:paraId="0000002B">
      <w:pPr>
        <w:rPr>
          <w:b w:val="1"/>
        </w:rPr>
      </w:pPr>
      <w:r w:rsidDel="00000000" w:rsidR="00000000" w:rsidRPr="00000000">
        <w:rPr>
          <w:rtl w:val="0"/>
        </w:rPr>
        <w:tab/>
      </w:r>
      <w:r w:rsidDel="00000000" w:rsidR="00000000" w:rsidRPr="00000000">
        <w:rPr>
          <w:b w:val="1"/>
          <w:rtl w:val="0"/>
        </w:rPr>
        <w:t xml:space="preserve">Correct: </w:t>
      </w:r>
      <w:r w:rsidDel="00000000" w:rsidR="00000000" w:rsidRPr="00000000">
        <w:rPr>
          <w:rtl w:val="0"/>
        </w:rPr>
        <w:t xml:space="preserve">between 0-100% (lol). Ideally 75%-80% BUT it does depend on the project you are working on, the languages, how intent revealing your code is…</w:t>
      </w:r>
      <w:r w:rsidDel="00000000" w:rsidR="00000000" w:rsidRPr="00000000">
        <w:rPr>
          <w:b w:val="1"/>
          <w:rtl w:val="0"/>
        </w:rPr>
        <w:t xml:space="preserve"> There is no magic answer</w:t>
      </w:r>
    </w:p>
    <w:p w:rsidR="00000000" w:rsidDel="00000000" w:rsidP="00000000" w:rsidRDefault="00000000" w:rsidRPr="00000000" w14:paraId="0000002C">
      <w:pPr>
        <w:rPr>
          <w:b w:val="1"/>
        </w:rPr>
      </w:pPr>
      <w:r w:rsidDel="00000000" w:rsidR="00000000" w:rsidRPr="00000000">
        <w:rPr>
          <w:b w:val="1"/>
          <w:rtl w:val="0"/>
        </w:rPr>
        <w:t xml:space="preserve">(HOWEVER) we should be at about 80-90%.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TEST DRIVEN DEVELOPMENT Design:  </w:t>
      </w:r>
    </w:p>
    <w:p w:rsidR="00000000" w:rsidDel="00000000" w:rsidP="00000000" w:rsidRDefault="00000000" w:rsidRPr="00000000" w14:paraId="0000002F">
      <w:pPr>
        <w:numPr>
          <w:ilvl w:val="0"/>
          <w:numId w:val="2"/>
        </w:numPr>
        <w:ind w:left="720" w:hanging="360"/>
        <w:rPr>
          <w:i w:val="1"/>
          <w:highlight w:val="green"/>
        </w:rPr>
      </w:pPr>
      <w:r w:rsidDel="00000000" w:rsidR="00000000" w:rsidRPr="00000000">
        <w:rPr>
          <w:i w:val="1"/>
          <w:highlight w:val="green"/>
          <w:rtl w:val="0"/>
        </w:rPr>
        <w:t xml:space="preserve">Write a test to show that you need to write production code. </w:t>
      </w:r>
    </w:p>
    <w:p w:rsidR="00000000" w:rsidDel="00000000" w:rsidP="00000000" w:rsidRDefault="00000000" w:rsidRPr="00000000" w14:paraId="00000030">
      <w:pPr>
        <w:numPr>
          <w:ilvl w:val="1"/>
          <w:numId w:val="2"/>
        </w:numPr>
        <w:ind w:left="1440" w:hanging="360"/>
        <w:rPr>
          <w:i w:val="1"/>
          <w:highlight w:val="green"/>
        </w:rPr>
      </w:pPr>
      <w:r w:rsidDel="00000000" w:rsidR="00000000" w:rsidRPr="00000000">
        <w:rPr>
          <w:i w:val="1"/>
          <w:highlight w:val="green"/>
          <w:rtl w:val="0"/>
        </w:rPr>
        <w:t xml:space="preserve">Next write the simplest implementation that lets the test pass</w:t>
      </w:r>
    </w:p>
    <w:p w:rsidR="00000000" w:rsidDel="00000000" w:rsidP="00000000" w:rsidRDefault="00000000" w:rsidRPr="00000000" w14:paraId="00000031">
      <w:pPr>
        <w:numPr>
          <w:ilvl w:val="2"/>
          <w:numId w:val="2"/>
        </w:numPr>
        <w:ind w:left="2160" w:hanging="360"/>
        <w:rPr>
          <w:i w:val="1"/>
          <w:highlight w:val="green"/>
        </w:rPr>
      </w:pPr>
      <w:r w:rsidDel="00000000" w:rsidR="00000000" w:rsidRPr="00000000">
        <w:rPr>
          <w:i w:val="1"/>
          <w:highlight w:val="green"/>
          <w:rtl w:val="0"/>
        </w:rPr>
        <w:t xml:space="preserve">Refactor</w:t>
      </w:r>
    </w:p>
    <w:p w:rsidR="00000000" w:rsidDel="00000000" w:rsidP="00000000" w:rsidRDefault="00000000" w:rsidRPr="00000000" w14:paraId="00000032">
      <w:pPr>
        <w:numPr>
          <w:ilvl w:val="3"/>
          <w:numId w:val="2"/>
        </w:numPr>
        <w:ind w:left="2880" w:hanging="360"/>
        <w:rPr>
          <w:i w:val="1"/>
          <w:highlight w:val="green"/>
        </w:rPr>
      </w:pPr>
      <w:r w:rsidDel="00000000" w:rsidR="00000000" w:rsidRPr="00000000">
        <w:rPr>
          <w:i w:val="1"/>
          <w:highlight w:val="green"/>
          <w:rtl w:val="0"/>
        </w:rPr>
        <w:t xml:space="preserve">Repeat</w:t>
      </w:r>
    </w:p>
    <w:p w:rsidR="00000000" w:rsidDel="00000000" w:rsidP="00000000" w:rsidRDefault="00000000" w:rsidRPr="00000000" w14:paraId="00000033">
      <w:pPr>
        <w:ind w:left="0" w:firstLine="0"/>
        <w:rPr>
          <w:i w:val="1"/>
        </w:rPr>
      </w:pPr>
      <w:r w:rsidDel="00000000" w:rsidR="00000000" w:rsidRPr="00000000">
        <w:rPr>
          <w:i w:val="1"/>
          <w:rtl w:val="0"/>
        </w:rPr>
        <w:t xml:space="preserve">End Result: all qualities are fulfilled, code coverage is high, minimizes duplication of code</w:t>
      </w:r>
    </w:p>
    <w:p w:rsidR="00000000" w:rsidDel="00000000" w:rsidP="00000000" w:rsidRDefault="00000000" w:rsidRPr="00000000" w14:paraId="00000034">
      <w:pPr>
        <w:ind w:left="0" w:firstLine="0"/>
        <w:rPr>
          <w:b w:val="1"/>
          <w:i w:val="1"/>
          <w:highlight w:val="yellow"/>
        </w:rPr>
      </w:pPr>
      <w:r w:rsidDel="00000000" w:rsidR="00000000" w:rsidRPr="00000000">
        <w:rPr>
          <w:rtl w:val="0"/>
        </w:rPr>
      </w:r>
    </w:p>
    <w:p w:rsidR="00000000" w:rsidDel="00000000" w:rsidP="00000000" w:rsidRDefault="00000000" w:rsidRPr="00000000" w14:paraId="00000035">
      <w:pPr>
        <w:ind w:left="0" w:firstLine="0"/>
        <w:rPr>
          <w:i w:val="1"/>
          <w:highlight w:val="yellow"/>
        </w:rPr>
      </w:pPr>
      <w:r w:rsidDel="00000000" w:rsidR="00000000" w:rsidRPr="00000000">
        <w:rPr>
          <w:b w:val="1"/>
          <w:i w:val="1"/>
          <w:highlight w:val="yellow"/>
          <w:rtl w:val="0"/>
        </w:rPr>
        <w:t xml:space="preserve">Writing with unit tests is like driving with a seat belt, </w:t>
      </w:r>
      <w:r w:rsidDel="00000000" w:rsidR="00000000" w:rsidRPr="00000000">
        <w:rPr>
          <w:i w:val="1"/>
          <w:highlight w:val="yellow"/>
          <w:rtl w:val="0"/>
        </w:rPr>
        <w:t xml:space="preserve">there is an absolute correct way to do it (wearing your seatbelt/writing unit tests) and </w:t>
      </w:r>
      <w:r w:rsidDel="00000000" w:rsidR="00000000" w:rsidRPr="00000000">
        <w:rPr>
          <w:b w:val="1"/>
          <w:i w:val="1"/>
          <w:highlight w:val="yellow"/>
          <w:rtl w:val="0"/>
        </w:rPr>
        <w:t xml:space="preserve">once you become familiar with the correct way of doing it and become practiced in doing so, it becomes habit and will feel weird to go without</w:t>
      </w:r>
      <w:r w:rsidDel="00000000" w:rsidR="00000000" w:rsidRPr="00000000">
        <w:rPr>
          <w:i w:val="1"/>
          <w:highlight w:val="yellow"/>
          <w:rtl w:val="0"/>
        </w:rPr>
        <w:t xml:space="preserve"> code without tests, just as it feels weird to drive without a seatbelt after a while.</w:t>
      </w:r>
    </w:p>
    <w:p w:rsidR="00000000" w:rsidDel="00000000" w:rsidP="00000000" w:rsidRDefault="00000000" w:rsidRPr="00000000" w14:paraId="00000036">
      <w:pPr>
        <w:ind w:left="0" w:firstLine="0"/>
        <w:rPr>
          <w:b w:val="1"/>
          <w:i w:val="1"/>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Risk is increased drastically as project size increases without unit testing. </w:t>
      </w:r>
      <w:r w:rsidDel="00000000" w:rsidR="00000000" w:rsidRPr="00000000">
        <w:rPr>
          <w:rtl w:val="0"/>
        </w:rPr>
        <w:t xml:space="preserve">This is reflected in industry with additional costs as well to cover for lacks of unit testing, whether testing manually.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Can you have 100% code coverage and still have bugs?? YES - we can have bad tests or incomplete code. </w:t>
      </w:r>
    </w:p>
    <w:p w:rsidR="00000000" w:rsidDel="00000000" w:rsidP="00000000" w:rsidRDefault="00000000" w:rsidRPr="00000000" w14:paraId="0000003A">
      <w:pPr>
        <w:ind w:left="0" w:firstLine="0"/>
        <w:rPr/>
      </w:pPr>
      <w:r w:rsidDel="00000000" w:rsidR="00000000" w:rsidRPr="00000000">
        <w:rPr>
          <w:b w:val="1"/>
          <w:rtl w:val="0"/>
        </w:rPr>
        <w:tab/>
      </w:r>
      <w:r w:rsidDel="00000000" w:rsidR="00000000" w:rsidRPr="00000000">
        <w:rPr>
          <w:rtl w:val="0"/>
        </w:rPr>
        <w:t xml:space="preserve">Just because a test is written, doesn’t mean that you are writing tests that achieve what you desire, or that fully cover all of the potential bugs.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i w:val="1"/>
        </w:rPr>
      </w:pPr>
      <w:r w:rsidDel="00000000" w:rsidR="00000000" w:rsidRPr="00000000">
        <w:rPr>
          <w:i w:val="1"/>
          <w:rtl w:val="0"/>
        </w:rPr>
        <w:t xml:space="preserve">I.e</w:t>
      </w:r>
    </w:p>
    <w:p w:rsidR="00000000" w:rsidDel="00000000" w:rsidP="00000000" w:rsidRDefault="00000000" w:rsidRPr="00000000" w14:paraId="0000003D">
      <w:pPr>
        <w:ind w:left="0" w:firstLine="0"/>
        <w:rPr>
          <w:i w:val="1"/>
          <w:sz w:val="21"/>
          <w:szCs w:val="21"/>
        </w:rPr>
      </w:pPr>
      <w:r w:rsidDel="00000000" w:rsidR="00000000" w:rsidRPr="00000000">
        <w:rPr>
          <w:i w:val="1"/>
          <w:rtl w:val="0"/>
        </w:rPr>
        <w:t xml:space="preserve"> </w:t>
      </w:r>
      <w:r w:rsidDel="00000000" w:rsidR="00000000" w:rsidRPr="00000000">
        <w:rPr>
          <w:i w:val="1"/>
          <w:sz w:val="21"/>
          <w:szCs w:val="21"/>
          <w:rtl w:val="0"/>
        </w:rPr>
        <w:t xml:space="preserve">[2:26 PM] Kevin Bost (Guest)</w:t>
      </w:r>
    </w:p>
    <w:p w:rsidR="00000000" w:rsidDel="00000000" w:rsidP="00000000" w:rsidRDefault="00000000" w:rsidRPr="00000000" w14:paraId="0000003E">
      <w:pPr>
        <w:ind w:left="0" w:firstLine="0"/>
        <w:rPr>
          <w:i w:val="1"/>
          <w:sz w:val="21"/>
          <w:szCs w:val="21"/>
        </w:rPr>
      </w:pPr>
      <w:r w:rsidDel="00000000" w:rsidR="00000000" w:rsidRPr="00000000">
        <w:rPr>
          <w:i w:val="1"/>
          <w:sz w:val="21"/>
          <w:szCs w:val="21"/>
          <w:rtl w:val="0"/>
        </w:rPr>
        <w:t xml:space="preserve">public void Divide(int a, int b) =&gt; a / b;</w:t>
      </w:r>
    </w:p>
    <w:p w:rsidR="00000000" w:rsidDel="00000000" w:rsidP="00000000" w:rsidRDefault="00000000" w:rsidRPr="00000000" w14:paraId="0000003F">
      <w:pPr>
        <w:spacing w:after="220" w:before="220" w:lineRule="auto"/>
        <w:rPr>
          <w:i w:val="1"/>
          <w:sz w:val="21"/>
          <w:szCs w:val="21"/>
        </w:rPr>
      </w:pPr>
      <w:r w:rsidDel="00000000" w:rsidR="00000000" w:rsidRPr="00000000">
        <w:rPr>
          <w:i w:val="1"/>
          <w:sz w:val="21"/>
          <w:szCs w:val="21"/>
          <w:rtl w:val="0"/>
        </w:rPr>
        <w:t xml:space="preserve">[TestMethod]</w:t>
      </w:r>
    </w:p>
    <w:p w:rsidR="00000000" w:rsidDel="00000000" w:rsidP="00000000" w:rsidRDefault="00000000" w:rsidRPr="00000000" w14:paraId="00000040">
      <w:pPr>
        <w:spacing w:after="220" w:before="220" w:lineRule="auto"/>
        <w:rPr>
          <w:i w:val="1"/>
          <w:sz w:val="21"/>
          <w:szCs w:val="21"/>
        </w:rPr>
      </w:pPr>
      <w:r w:rsidDel="00000000" w:rsidR="00000000" w:rsidRPr="00000000">
        <w:rPr>
          <w:i w:val="1"/>
          <w:sz w:val="21"/>
          <w:szCs w:val="21"/>
          <w:rtl w:val="0"/>
        </w:rPr>
        <w:t xml:space="preserve">public void RunTest() =&gt; Assert.AreEqual(2, Divide(4, 2));</w:t>
      </w:r>
    </w:p>
    <w:p w:rsidR="00000000" w:rsidDel="00000000" w:rsidP="00000000" w:rsidRDefault="00000000" w:rsidRPr="00000000" w14:paraId="00000041">
      <w:pPr>
        <w:spacing w:after="220" w:before="220" w:lineRule="auto"/>
        <w:rPr>
          <w:sz w:val="21"/>
          <w:szCs w:val="21"/>
        </w:rPr>
      </w:pPr>
      <w:r w:rsidDel="00000000" w:rsidR="00000000" w:rsidRPr="00000000">
        <w:rPr>
          <w:rtl w:val="0"/>
        </w:rPr>
      </w:r>
    </w:p>
    <w:p w:rsidR="00000000" w:rsidDel="00000000" w:rsidP="00000000" w:rsidRDefault="00000000" w:rsidRPr="00000000" w14:paraId="00000042">
      <w:pPr>
        <w:spacing w:after="220" w:before="220" w:lineRule="auto"/>
        <w:rPr>
          <w:b w:val="1"/>
          <w:sz w:val="21"/>
          <w:szCs w:val="21"/>
        </w:rPr>
      </w:pPr>
      <w:r w:rsidDel="00000000" w:rsidR="00000000" w:rsidRPr="00000000">
        <w:rPr>
          <w:rtl w:val="0"/>
        </w:rPr>
      </w:r>
    </w:p>
    <w:p w:rsidR="00000000" w:rsidDel="00000000" w:rsidP="00000000" w:rsidRDefault="00000000" w:rsidRPr="00000000" w14:paraId="00000043">
      <w:pPr>
        <w:spacing w:after="220" w:before="220" w:lineRule="auto"/>
        <w:rPr>
          <w:b w:val="1"/>
          <w:sz w:val="21"/>
          <w:szCs w:val="21"/>
        </w:rPr>
      </w:pPr>
      <w:r w:rsidDel="00000000" w:rsidR="00000000" w:rsidRPr="00000000">
        <w:rPr>
          <w:b w:val="1"/>
          <w:sz w:val="21"/>
          <w:szCs w:val="21"/>
          <w:rtl w:val="0"/>
        </w:rPr>
        <w:t xml:space="preserve">Exercise following Mark: </w:t>
      </w:r>
    </w:p>
    <w:p w:rsidR="00000000" w:rsidDel="00000000" w:rsidP="00000000" w:rsidRDefault="00000000" w:rsidRPr="00000000" w14:paraId="00000044">
      <w:pPr>
        <w:spacing w:after="220" w:before="220" w:lineRule="auto"/>
        <w:rPr>
          <w:sz w:val="21"/>
          <w:szCs w:val="21"/>
        </w:rPr>
      </w:pPr>
      <w:r w:rsidDel="00000000" w:rsidR="00000000" w:rsidRPr="00000000">
        <w:rPr>
          <w:sz w:val="21"/>
          <w:szCs w:val="21"/>
          <w:rtl w:val="0"/>
        </w:rPr>
        <w:t xml:space="preserve">Create Class library project in visual studio: </w:t>
      </w:r>
    </w:p>
    <w:p w:rsidR="00000000" w:rsidDel="00000000" w:rsidP="00000000" w:rsidRDefault="00000000" w:rsidRPr="00000000" w14:paraId="00000045">
      <w:pPr>
        <w:spacing w:after="220" w:before="220" w:lineRule="auto"/>
        <w:rPr>
          <w:sz w:val="21"/>
          <w:szCs w:val="21"/>
        </w:rPr>
      </w:pPr>
      <w:r w:rsidDel="00000000" w:rsidR="00000000" w:rsidRPr="00000000">
        <w:rPr>
          <w:sz w:val="21"/>
          <w:szCs w:val="21"/>
          <w:rtl w:val="0"/>
        </w:rPr>
        <w:tab/>
        <w:t xml:space="preserve">Project name: LoginStuff</w:t>
      </w:r>
    </w:p>
    <w:p w:rsidR="00000000" w:rsidDel="00000000" w:rsidP="00000000" w:rsidRDefault="00000000" w:rsidRPr="00000000" w14:paraId="00000046">
      <w:pPr>
        <w:spacing w:after="220" w:before="220" w:lineRule="auto"/>
        <w:rPr>
          <w:sz w:val="21"/>
          <w:szCs w:val="21"/>
        </w:rPr>
      </w:pPr>
      <w:r w:rsidDel="00000000" w:rsidR="00000000" w:rsidRPr="00000000">
        <w:rPr>
          <w:sz w:val="21"/>
          <w:szCs w:val="21"/>
          <w:rtl w:val="0"/>
        </w:rPr>
        <w:tab/>
        <w:t xml:space="preserve">Check box for place solution and project in the same directory.(AT END OF CLASS WE WILL MOVE SOLUTION)</w:t>
      </w:r>
    </w:p>
    <w:p w:rsidR="00000000" w:rsidDel="00000000" w:rsidP="00000000" w:rsidRDefault="00000000" w:rsidRPr="00000000" w14:paraId="00000047">
      <w:pPr>
        <w:spacing w:after="220" w:before="220" w:lineRule="auto"/>
        <w:rPr>
          <w:i w:val="1"/>
          <w:sz w:val="21"/>
          <w:szCs w:val="21"/>
        </w:rPr>
      </w:pPr>
      <w:r w:rsidDel="00000000" w:rsidR="00000000" w:rsidRPr="00000000">
        <w:rPr>
          <w:i w:val="1"/>
          <w:sz w:val="21"/>
          <w:szCs w:val="21"/>
          <w:rtl w:val="0"/>
        </w:rPr>
        <w:t xml:space="preserve">*inside the lectures, there will be a folder for the class which will hold the code from the class, video, etc.</w:t>
      </w:r>
    </w:p>
    <w:p w:rsidR="00000000" w:rsidDel="00000000" w:rsidP="00000000" w:rsidRDefault="00000000" w:rsidRPr="00000000" w14:paraId="00000048">
      <w:pPr>
        <w:spacing w:after="220" w:before="220" w:lineRule="auto"/>
        <w:rPr>
          <w:i w:val="1"/>
          <w:sz w:val="21"/>
          <w:szCs w:val="21"/>
        </w:rPr>
      </w:pPr>
      <w:r w:rsidDel="00000000" w:rsidR="00000000" w:rsidRPr="00000000">
        <w:rPr>
          <w:i w:val="1"/>
          <w:sz w:val="21"/>
          <w:szCs w:val="21"/>
          <w:rtl w:val="0"/>
        </w:rPr>
        <w:t xml:space="preserve">Then right click on “LoginStuff” in solution Explorer and create new Project to house the tests and create Project: LoginStuff.tests</w:t>
      </w:r>
    </w:p>
    <w:p w:rsidR="00000000" w:rsidDel="00000000" w:rsidP="00000000" w:rsidRDefault="00000000" w:rsidRPr="00000000" w14:paraId="00000049">
      <w:pPr>
        <w:spacing w:after="220" w:before="220" w:lineRule="auto"/>
        <w:rPr>
          <w:i w:val="1"/>
          <w:sz w:val="21"/>
          <w:szCs w:val="21"/>
        </w:rPr>
      </w:pPr>
      <w:r w:rsidDel="00000000" w:rsidR="00000000" w:rsidRPr="00000000">
        <w:rPr>
          <w:i w:val="1"/>
          <w:sz w:val="21"/>
          <w:szCs w:val="21"/>
          <w:rtl w:val="0"/>
        </w:rPr>
        <w:t xml:space="preserve">[2:34 PM] Kevin Bost (Guest)</w:t>
      </w:r>
    </w:p>
    <w:p w:rsidR="00000000" w:rsidDel="00000000" w:rsidP="00000000" w:rsidRDefault="00000000" w:rsidRPr="00000000" w14:paraId="0000004A">
      <w:pPr>
        <w:spacing w:after="220" w:before="220" w:lineRule="auto"/>
        <w:rPr>
          <w:i w:val="1"/>
          <w:sz w:val="21"/>
          <w:szCs w:val="21"/>
        </w:rPr>
      </w:pPr>
      <w:r w:rsidDel="00000000" w:rsidR="00000000" w:rsidRPr="00000000">
        <w:rPr>
          <w:i w:val="1"/>
          <w:sz w:val="21"/>
          <w:szCs w:val="21"/>
          <w:rtl w:val="0"/>
        </w:rPr>
        <w:t xml:space="preserve">Naming convention: &lt;Name Of Project being Tested&gt;.Tests</w:t>
      </w:r>
    </w:p>
    <w:p w:rsidR="00000000" w:rsidDel="00000000" w:rsidP="00000000" w:rsidRDefault="00000000" w:rsidRPr="00000000" w14:paraId="0000004B">
      <w:pPr>
        <w:spacing w:after="220" w:before="220" w:lineRule="auto"/>
        <w:rPr>
          <w:i w:val="1"/>
          <w:sz w:val="21"/>
          <w:szCs w:val="21"/>
        </w:rPr>
      </w:pPr>
      <w:r w:rsidDel="00000000" w:rsidR="00000000" w:rsidRPr="00000000">
        <w:rPr>
          <w:i w:val="1"/>
          <w:sz w:val="21"/>
          <w:szCs w:val="21"/>
          <w:rtl w:val="0"/>
        </w:rPr>
        <w:t xml:space="preserve">​[2:36 PM] Kevin Bost (Guest)</w:t>
      </w:r>
    </w:p>
    <w:p w:rsidR="00000000" w:rsidDel="00000000" w:rsidP="00000000" w:rsidRDefault="00000000" w:rsidRPr="00000000" w14:paraId="0000004C">
      <w:pPr>
        <w:spacing w:after="220" w:before="220" w:lineRule="auto"/>
        <w:rPr>
          <w:i w:val="1"/>
          <w:sz w:val="21"/>
          <w:szCs w:val="21"/>
        </w:rPr>
      </w:pPr>
      <w:r w:rsidDel="00000000" w:rsidR="00000000" w:rsidRPr="00000000">
        <w:rPr>
          <w:i w:val="1"/>
          <w:sz w:val="21"/>
          <w:szCs w:val="21"/>
          <w:rtl w:val="0"/>
        </w:rPr>
        <w:t xml:space="preserve">Solution files just provide organization of projects and files within Visual Studio. VSCode just uses your folder structure.</w:t>
      </w:r>
    </w:p>
    <w:p w:rsidR="00000000" w:rsidDel="00000000" w:rsidP="00000000" w:rsidRDefault="00000000" w:rsidRPr="00000000" w14:paraId="0000004D">
      <w:pPr>
        <w:spacing w:after="220" w:before="220" w:lineRule="auto"/>
        <w:rPr>
          <w:i w:val="1"/>
          <w:sz w:val="21"/>
          <w:szCs w:val="21"/>
        </w:rPr>
      </w:pPr>
      <w:r w:rsidDel="00000000" w:rsidR="00000000" w:rsidRPr="00000000">
        <w:rPr>
          <w:rtl w:val="0"/>
        </w:rPr>
      </w:r>
    </w:p>
    <w:p w:rsidR="00000000" w:rsidDel="00000000" w:rsidP="00000000" w:rsidRDefault="00000000" w:rsidRPr="00000000" w14:paraId="0000004E">
      <w:pPr>
        <w:spacing w:after="220" w:before="220" w:lineRule="auto"/>
        <w:rPr>
          <w:i w:val="1"/>
          <w:sz w:val="21"/>
          <w:szCs w:val="21"/>
        </w:rPr>
      </w:pPr>
      <w:r w:rsidDel="00000000" w:rsidR="00000000" w:rsidRPr="00000000">
        <w:rPr>
          <w:rtl w:val="0"/>
        </w:rPr>
      </w:r>
    </w:p>
    <w:p w:rsidR="00000000" w:rsidDel="00000000" w:rsidP="00000000" w:rsidRDefault="00000000" w:rsidRPr="00000000" w14:paraId="0000004F">
      <w:pPr>
        <w:spacing w:after="220" w:before="220" w:lineRule="auto"/>
        <w:rPr>
          <w:i w:val="1"/>
          <w:sz w:val="21"/>
          <w:szCs w:val="21"/>
        </w:rPr>
      </w:pPr>
      <w:r w:rsidDel="00000000" w:rsidR="00000000" w:rsidRPr="00000000">
        <w:rPr>
          <w:rtl w:val="0"/>
        </w:rPr>
      </w:r>
    </w:p>
    <w:p w:rsidR="00000000" w:rsidDel="00000000" w:rsidP="00000000" w:rsidRDefault="00000000" w:rsidRPr="00000000" w14:paraId="00000050">
      <w:pPr>
        <w:spacing w:after="220" w:before="220" w:lineRule="auto"/>
        <w:rPr>
          <w:i w:val="1"/>
          <w:sz w:val="21"/>
          <w:szCs w:val="21"/>
        </w:rPr>
      </w:pPr>
      <w:r w:rsidDel="00000000" w:rsidR="00000000" w:rsidRPr="00000000">
        <w:rPr>
          <w:rtl w:val="0"/>
        </w:rPr>
      </w:r>
    </w:p>
    <w:p w:rsidR="00000000" w:rsidDel="00000000" w:rsidP="00000000" w:rsidRDefault="00000000" w:rsidRPr="00000000" w14:paraId="00000051">
      <w:pPr>
        <w:spacing w:after="220" w:before="220" w:lineRule="auto"/>
        <w:rPr>
          <w:i w:val="1"/>
          <w:sz w:val="21"/>
          <w:szCs w:val="21"/>
        </w:rPr>
      </w:pPr>
      <w:r w:rsidDel="00000000" w:rsidR="00000000" w:rsidRPr="00000000">
        <w:rPr>
          <w:b w:val="1"/>
          <w:i w:val="1"/>
          <w:sz w:val="21"/>
          <w:szCs w:val="21"/>
          <w:rtl w:val="0"/>
        </w:rPr>
        <w:t xml:space="preserve">CommandLine: </w:t>
      </w:r>
      <w:r w:rsidDel="00000000" w:rsidR="00000000" w:rsidRPr="00000000">
        <w:rPr>
          <w:i w:val="1"/>
          <w:sz w:val="21"/>
          <w:szCs w:val="21"/>
          <w:rtl w:val="0"/>
        </w:rPr>
        <w:t xml:space="preserve">find directory you would like the project created in: </w:t>
      </w:r>
      <w:r w:rsidDel="00000000" w:rsidR="00000000" w:rsidRPr="00000000">
        <w:rPr>
          <w:i w:val="1"/>
          <w:sz w:val="21"/>
          <w:szCs w:val="21"/>
        </w:rPr>
        <w:drawing>
          <wp:inline distB="114300" distT="114300" distL="114300" distR="114300">
            <wp:extent cx="5943600" cy="170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20" w:before="220" w:lineRule="auto"/>
        <w:ind w:firstLine="720"/>
        <w:rPr>
          <w:i w:val="1"/>
          <w:sz w:val="21"/>
          <w:szCs w:val="21"/>
        </w:rPr>
      </w:pPr>
      <w:r w:rsidDel="00000000" w:rsidR="00000000" w:rsidRPr="00000000">
        <w:rPr>
          <w:i w:val="1"/>
          <w:sz w:val="21"/>
          <w:szCs w:val="21"/>
          <w:rtl w:val="0"/>
        </w:rPr>
        <w:t xml:space="preserve">dotnet new classlib -n LoginStuff</w:t>
      </w:r>
    </w:p>
    <w:p w:rsidR="00000000" w:rsidDel="00000000" w:rsidP="00000000" w:rsidRDefault="00000000" w:rsidRPr="00000000" w14:paraId="00000053">
      <w:pPr>
        <w:spacing w:after="220" w:before="220" w:lineRule="auto"/>
        <w:ind w:firstLine="720"/>
        <w:rPr>
          <w:i w:val="1"/>
          <w:sz w:val="21"/>
          <w:szCs w:val="21"/>
        </w:rPr>
      </w:pPr>
      <w:r w:rsidDel="00000000" w:rsidR="00000000" w:rsidRPr="00000000">
        <w:rPr>
          <w:i w:val="1"/>
          <w:sz w:val="21"/>
          <w:szCs w:val="21"/>
          <w:rtl w:val="0"/>
        </w:rPr>
        <w:t xml:space="preserve">dir</w:t>
      </w:r>
    </w:p>
    <w:p w:rsidR="00000000" w:rsidDel="00000000" w:rsidP="00000000" w:rsidRDefault="00000000" w:rsidRPr="00000000" w14:paraId="00000054">
      <w:pPr>
        <w:spacing w:after="220" w:before="220" w:lineRule="auto"/>
        <w:ind w:firstLine="720"/>
        <w:rPr>
          <w:i w:val="1"/>
          <w:sz w:val="21"/>
          <w:szCs w:val="21"/>
        </w:rPr>
      </w:pPr>
      <w:r w:rsidDel="00000000" w:rsidR="00000000" w:rsidRPr="00000000">
        <w:rPr>
          <w:i w:val="1"/>
          <w:sz w:val="21"/>
          <w:szCs w:val="21"/>
          <w:rtl w:val="0"/>
        </w:rPr>
        <w:t xml:space="preserve">dotnet new mstest -n LoginStuff.Tests</w:t>
      </w:r>
    </w:p>
    <w:p w:rsidR="00000000" w:rsidDel="00000000" w:rsidP="00000000" w:rsidRDefault="00000000" w:rsidRPr="00000000" w14:paraId="00000055">
      <w:pPr>
        <w:spacing w:after="220" w:before="220" w:lineRule="auto"/>
        <w:ind w:firstLine="720"/>
        <w:rPr>
          <w:i w:val="1"/>
          <w:sz w:val="21"/>
          <w:szCs w:val="21"/>
        </w:rPr>
      </w:pPr>
      <w:r w:rsidDel="00000000" w:rsidR="00000000" w:rsidRPr="00000000">
        <w:rPr>
          <w:i w:val="1"/>
          <w:sz w:val="21"/>
          <w:szCs w:val="21"/>
          <w:rtl w:val="0"/>
        </w:rPr>
        <w:t xml:space="preserve">dotnet sln add</w:t>
      </w:r>
      <w:ins w:author="Melina Zhang" w:id="0" w:date="2021-01-08T00:31:09Z">
        <w:r w:rsidDel="00000000" w:rsidR="00000000" w:rsidRPr="00000000">
          <w:rPr>
            <w:i w:val="1"/>
            <w:sz w:val="21"/>
            <w:szCs w:val="21"/>
            <w:rtl w:val="0"/>
          </w:rPr>
          <w:t xml:space="preserve"> </w:t>
        </w:r>
      </w:ins>
      <w:r w:rsidDel="00000000" w:rsidR="00000000" w:rsidRPr="00000000">
        <w:rPr>
          <w:i w:val="1"/>
          <w:sz w:val="21"/>
          <w:szCs w:val="21"/>
          <w:rtl w:val="0"/>
        </w:rPr>
        <w:t xml:space="preserve">.\LoginStuff\LoginStuff.csproj</w:t>
      </w:r>
    </w:p>
    <w:p w:rsidR="00000000" w:rsidDel="00000000" w:rsidP="00000000" w:rsidRDefault="00000000" w:rsidRPr="00000000" w14:paraId="00000056">
      <w:pPr>
        <w:spacing w:after="220" w:before="220" w:lineRule="auto"/>
        <w:ind w:firstLine="720"/>
        <w:rPr>
          <w:i w:val="1"/>
          <w:sz w:val="21"/>
          <w:szCs w:val="21"/>
        </w:rPr>
      </w:pPr>
      <w:r w:rsidDel="00000000" w:rsidR="00000000" w:rsidRPr="00000000">
        <w:rPr>
          <w:i w:val="1"/>
          <w:sz w:val="21"/>
          <w:szCs w:val="21"/>
          <w:rtl w:val="0"/>
        </w:rPr>
        <w:t xml:space="preserve">dotnet sln add</w:t>
      </w:r>
      <w:ins w:author="Melina Zhang" w:id="1" w:date="2021-01-08T00:31:07Z">
        <w:r w:rsidDel="00000000" w:rsidR="00000000" w:rsidRPr="00000000">
          <w:rPr>
            <w:i w:val="1"/>
            <w:sz w:val="21"/>
            <w:szCs w:val="21"/>
            <w:rtl w:val="0"/>
          </w:rPr>
          <w:t xml:space="preserve"> </w:t>
        </w:r>
      </w:ins>
      <w:r w:rsidDel="00000000" w:rsidR="00000000" w:rsidRPr="00000000">
        <w:rPr>
          <w:i w:val="1"/>
          <w:sz w:val="21"/>
          <w:szCs w:val="21"/>
          <w:rtl w:val="0"/>
        </w:rPr>
        <w:t xml:space="preserve">.\loginStuff.Tests\LoginStuff.Tests.csproj</w:t>
      </w:r>
    </w:p>
    <w:p w:rsidR="00000000" w:rsidDel="00000000" w:rsidP="00000000" w:rsidRDefault="00000000" w:rsidRPr="00000000" w14:paraId="00000057">
      <w:pPr>
        <w:spacing w:after="220" w:before="220" w:lineRule="auto"/>
        <w:rPr>
          <w:sz w:val="21"/>
          <w:szCs w:val="21"/>
        </w:rPr>
      </w:pPr>
      <w:r w:rsidDel="00000000" w:rsidR="00000000" w:rsidRPr="00000000">
        <w:rPr>
          <w:rtl w:val="0"/>
        </w:rPr>
      </w:r>
    </w:p>
    <w:p w:rsidR="00000000" w:rsidDel="00000000" w:rsidP="00000000" w:rsidRDefault="00000000" w:rsidRPr="00000000" w14:paraId="00000058">
      <w:pPr>
        <w:spacing w:after="220" w:before="220" w:lineRule="auto"/>
        <w:ind w:firstLine="720"/>
        <w:rPr>
          <w:sz w:val="21"/>
          <w:szCs w:val="21"/>
          <w:highlight w:val="green"/>
        </w:rPr>
      </w:pPr>
      <w:r w:rsidDel="00000000" w:rsidR="00000000" w:rsidRPr="00000000">
        <w:rPr>
          <w:b w:val="1"/>
          <w:sz w:val="21"/>
          <w:szCs w:val="21"/>
          <w:highlight w:val="green"/>
          <w:rtl w:val="0"/>
        </w:rPr>
        <w:t xml:space="preserve">VIEW: </w:t>
      </w:r>
      <w:r w:rsidDel="00000000" w:rsidR="00000000" w:rsidRPr="00000000">
        <w:rPr>
          <w:sz w:val="21"/>
          <w:szCs w:val="21"/>
          <w:highlight w:val="green"/>
          <w:rtl w:val="0"/>
        </w:rPr>
        <w:t xml:space="preserve">Test Explorer to run tests (similar to eclipse and other IDE)</w:t>
      </w:r>
    </w:p>
    <w:p w:rsidR="00000000" w:rsidDel="00000000" w:rsidP="00000000" w:rsidRDefault="00000000" w:rsidRPr="00000000" w14:paraId="00000059">
      <w:pPr>
        <w:spacing w:after="220" w:before="220" w:lineRule="auto"/>
        <w:rPr>
          <w:b w:val="1"/>
          <w:sz w:val="21"/>
          <w:szCs w:val="21"/>
        </w:rPr>
      </w:pPr>
      <w:r w:rsidDel="00000000" w:rsidR="00000000" w:rsidRPr="00000000">
        <w:rPr>
          <w:rtl w:val="0"/>
        </w:rPr>
      </w:r>
    </w:p>
    <w:p w:rsidR="00000000" w:rsidDel="00000000" w:rsidP="00000000" w:rsidRDefault="00000000" w:rsidRPr="00000000" w14:paraId="0000005A">
      <w:pPr>
        <w:spacing w:after="220" w:before="220" w:lineRule="auto"/>
        <w:rPr>
          <w:sz w:val="21"/>
          <w:szCs w:val="21"/>
        </w:rPr>
      </w:pPr>
      <w:r w:rsidDel="00000000" w:rsidR="00000000" w:rsidRPr="00000000">
        <w:rPr>
          <w:b w:val="1"/>
          <w:sz w:val="21"/>
          <w:szCs w:val="21"/>
          <w:rtl w:val="0"/>
        </w:rPr>
        <w:t xml:space="preserve">GenerateType:</w:t>
      </w:r>
      <w:r w:rsidDel="00000000" w:rsidR="00000000" w:rsidRPr="00000000">
        <w:rPr>
          <w:sz w:val="21"/>
          <w:szCs w:val="21"/>
          <w:rtl w:val="0"/>
        </w:rPr>
        <w:t xml:space="preserve"> put in projectLoginStuff: DO THROUGH CODE GEN   -follow up on this later for clarity</w:t>
      </w:r>
      <w:ins w:author="Mark Capka" w:id="2" w:date="2021-01-07T22:52:33Z">
        <w:r w:rsidDel="00000000" w:rsidR="00000000" w:rsidRPr="00000000">
          <w:rPr>
            <w:sz w:val="21"/>
            <w:szCs w:val="21"/>
            <w:rtl w:val="0"/>
          </w:rPr>
          <w:t xml:space="preserve"> in notes</w:t>
        </w:r>
      </w:ins>
      <w:r w:rsidDel="00000000" w:rsidR="00000000" w:rsidRPr="00000000">
        <w:rPr>
          <w:sz w:val="21"/>
          <w:szCs w:val="21"/>
          <w:rtl w:val="0"/>
        </w:rPr>
        <w:t xml:space="preserve">    Can use autocode to automatically add dependency</w:t>
      </w:r>
    </w:p>
    <w:p w:rsidR="00000000" w:rsidDel="00000000" w:rsidP="00000000" w:rsidRDefault="00000000" w:rsidRPr="00000000" w14:paraId="0000005B">
      <w:pPr>
        <w:spacing w:after="220" w:before="220" w:lineRule="auto"/>
        <w:rPr>
          <w:sz w:val="21"/>
          <w:szCs w:val="21"/>
        </w:rPr>
      </w:pPr>
      <w:r w:rsidDel="00000000" w:rsidR="00000000" w:rsidRPr="00000000">
        <w:rPr>
          <w:rtl w:val="0"/>
        </w:rPr>
      </w:r>
    </w:p>
    <w:p w:rsidR="00000000" w:rsidDel="00000000" w:rsidP="00000000" w:rsidRDefault="00000000" w:rsidRPr="00000000" w14:paraId="0000005C">
      <w:pPr>
        <w:spacing w:after="220" w:before="220" w:lineRule="auto"/>
        <w:rPr>
          <w:sz w:val="21"/>
          <w:szCs w:val="21"/>
        </w:rPr>
      </w:pPr>
      <w:r w:rsidDel="00000000" w:rsidR="00000000" w:rsidRPr="00000000">
        <w:rPr>
          <w:b w:val="1"/>
          <w:sz w:val="21"/>
          <w:szCs w:val="21"/>
          <w:rtl w:val="0"/>
        </w:rPr>
        <w:t xml:space="preserve">CommandLine: </w:t>
      </w:r>
      <w:r w:rsidDel="00000000" w:rsidR="00000000" w:rsidRPr="00000000">
        <w:rPr>
          <w:sz w:val="21"/>
          <w:szCs w:val="21"/>
          <w:rtl w:val="0"/>
        </w:rPr>
        <w:t xml:space="preserve">go into test project directory: </w:t>
      </w:r>
    </w:p>
    <w:p w:rsidR="00000000" w:rsidDel="00000000" w:rsidP="00000000" w:rsidRDefault="00000000" w:rsidRPr="00000000" w14:paraId="0000005D">
      <w:pPr>
        <w:spacing w:after="220" w:before="220" w:lineRule="auto"/>
        <w:rPr>
          <w:sz w:val="21"/>
          <w:szCs w:val="21"/>
        </w:rPr>
      </w:pPr>
      <w:r w:rsidDel="00000000" w:rsidR="00000000" w:rsidRPr="00000000">
        <w:rPr>
          <w:sz w:val="21"/>
          <w:szCs w:val="21"/>
          <w:rtl w:val="0"/>
        </w:rPr>
        <w:tab/>
        <w:t xml:space="preserve">Dotnet add reference ..\LoginStuff.csproj</w:t>
      </w:r>
    </w:p>
    <w:p w:rsidR="00000000" w:rsidDel="00000000" w:rsidP="00000000" w:rsidRDefault="00000000" w:rsidRPr="00000000" w14:paraId="0000005E">
      <w:pPr>
        <w:spacing w:after="220" w:before="220" w:lineRule="auto"/>
        <w:ind w:left="1440" w:firstLine="0"/>
        <w:rPr>
          <w:sz w:val="21"/>
          <w:szCs w:val="21"/>
        </w:rPr>
      </w:pPr>
      <w:r w:rsidDel="00000000" w:rsidR="00000000" w:rsidRPr="00000000">
        <w:rPr>
          <w:sz w:val="21"/>
          <w:szCs w:val="21"/>
          <w:rtl w:val="0"/>
        </w:rPr>
        <w:t xml:space="preserve">h | select -last 6 </w:t>
      </w:r>
    </w:p>
    <w:p w:rsidR="00000000" w:rsidDel="00000000" w:rsidP="00000000" w:rsidRDefault="00000000" w:rsidRPr="00000000" w14:paraId="0000005F">
      <w:pPr>
        <w:spacing w:after="220" w:before="220" w:lineRule="auto"/>
        <w:ind w:left="1440" w:firstLine="0"/>
        <w:rPr>
          <w:sz w:val="21"/>
          <w:szCs w:val="21"/>
        </w:rPr>
      </w:pPr>
      <w:r w:rsidDel="00000000" w:rsidR="00000000" w:rsidRPr="00000000">
        <w:rPr>
          <w:sz w:val="21"/>
          <w:szCs w:val="21"/>
          <w:rtl w:val="0"/>
        </w:rPr>
        <w:t xml:space="preserve">Code .     (will open up VS or your default IDE)</w:t>
      </w:r>
    </w:p>
    <w:p w:rsidR="00000000" w:rsidDel="00000000" w:rsidP="00000000" w:rsidRDefault="00000000" w:rsidRPr="00000000" w14:paraId="00000060">
      <w:pPr>
        <w:spacing w:after="220" w:before="220" w:lineRule="auto"/>
        <w:ind w:left="1440" w:firstLine="0"/>
        <w:rPr>
          <w:sz w:val="21"/>
          <w:szCs w:val="21"/>
        </w:rPr>
      </w:pPr>
      <w:r w:rsidDel="00000000" w:rsidR="00000000" w:rsidRPr="00000000">
        <w:rPr>
          <w:rtl w:val="0"/>
        </w:rPr>
      </w:r>
    </w:p>
    <w:p w:rsidR="00000000" w:rsidDel="00000000" w:rsidP="00000000" w:rsidRDefault="00000000" w:rsidRPr="00000000" w14:paraId="00000061">
      <w:pPr>
        <w:spacing w:after="220" w:before="220" w:lineRule="auto"/>
        <w:ind w:left="1440" w:firstLine="0"/>
        <w:rPr>
          <w:sz w:val="21"/>
          <w:szCs w:val="21"/>
        </w:rPr>
      </w:pPr>
      <w:r w:rsidDel="00000000" w:rsidR="00000000" w:rsidRPr="00000000">
        <w:rPr>
          <w:rtl w:val="0"/>
        </w:rPr>
      </w:r>
    </w:p>
    <w:p w:rsidR="00000000" w:rsidDel="00000000" w:rsidP="00000000" w:rsidRDefault="00000000" w:rsidRPr="00000000" w14:paraId="00000062">
      <w:pPr>
        <w:spacing w:after="220" w:before="220" w:lineRule="auto"/>
        <w:ind w:left="0" w:firstLine="0"/>
        <w:rPr>
          <w:b w:val="1"/>
          <w:sz w:val="21"/>
          <w:szCs w:val="21"/>
        </w:rPr>
      </w:pPr>
      <w:r w:rsidDel="00000000" w:rsidR="00000000" w:rsidRPr="00000000">
        <w:rPr>
          <w:b w:val="1"/>
          <w:sz w:val="21"/>
          <w:szCs w:val="21"/>
          <w:rtl w:val="0"/>
        </w:rPr>
        <w:t xml:space="preserve">Powershel</w:t>
      </w:r>
      <w:ins w:author="Mark Capka" w:id="3" w:date="2021-01-07T22:52:38Z">
        <w:r w:rsidDel="00000000" w:rsidR="00000000" w:rsidRPr="00000000">
          <w:rPr>
            <w:b w:val="1"/>
            <w:sz w:val="21"/>
            <w:szCs w:val="21"/>
            <w:rtl w:val="0"/>
          </w:rPr>
          <w:t xml:space="preserve">l</w:t>
        </w:r>
      </w:ins>
      <w:r w:rsidDel="00000000" w:rsidR="00000000" w:rsidRPr="00000000">
        <w:rPr>
          <w:b w:val="1"/>
          <w:sz w:val="21"/>
          <w:szCs w:val="21"/>
          <w:rtl w:val="0"/>
        </w:rPr>
        <w:t xml:space="preserve"> is dotnet in command line. </w:t>
      </w:r>
    </w:p>
    <w:p w:rsidR="00000000" w:rsidDel="00000000" w:rsidP="00000000" w:rsidRDefault="00000000" w:rsidRPr="00000000" w14:paraId="00000063">
      <w:pPr>
        <w:spacing w:after="220" w:before="220" w:lineRule="auto"/>
        <w:ind w:left="0" w:firstLine="0"/>
        <w:rPr>
          <w:sz w:val="21"/>
          <w:szCs w:val="21"/>
        </w:rPr>
      </w:pPr>
      <w:r w:rsidDel="00000000" w:rsidR="00000000" w:rsidRPr="00000000">
        <w:rPr>
          <w:sz w:val="21"/>
          <w:szCs w:val="21"/>
          <w:rtl w:val="0"/>
        </w:rPr>
        <w:tab/>
        <w:t xml:space="preserve">This means that you can hit . and it will pull up a bunch of options of commands you can do.  </w:t>
      </w:r>
    </w:p>
    <w:p w:rsidR="00000000" w:rsidDel="00000000" w:rsidP="00000000" w:rsidRDefault="00000000" w:rsidRPr="00000000" w14:paraId="00000064">
      <w:pPr>
        <w:spacing w:after="220" w:before="220" w:lineRule="auto"/>
        <w:ind w:left="0" w:firstLine="0"/>
        <w:rPr>
          <w:sz w:val="21"/>
          <w:szCs w:val="21"/>
        </w:rPr>
      </w:pPr>
      <w:r w:rsidDel="00000000" w:rsidR="00000000" w:rsidRPr="00000000">
        <w:rPr>
          <w:sz w:val="21"/>
          <w:szCs w:val="21"/>
          <w:rtl w:val="0"/>
        </w:rPr>
        <w:t xml:space="preserve">I.e. if you type; “this is a test”. Which will give all methods that are available after the dot. Allows us to easily work with a CLI as well while we learn C</w:t>
      </w:r>
    </w:p>
    <w:p w:rsidR="00000000" w:rsidDel="00000000" w:rsidP="00000000" w:rsidRDefault="00000000" w:rsidRPr="00000000" w14:paraId="00000065">
      <w:pPr>
        <w:spacing w:after="220" w:before="220" w:lineRule="auto"/>
        <w:ind w:left="0" w:firstLine="0"/>
        <w:rPr>
          <w:sz w:val="21"/>
          <w:szCs w:val="21"/>
        </w:rPr>
      </w:pPr>
      <w:r w:rsidDel="00000000" w:rsidR="00000000" w:rsidRPr="00000000">
        <w:rPr>
          <w:rtl w:val="0"/>
        </w:rPr>
      </w:r>
    </w:p>
    <w:p w:rsidR="00000000" w:rsidDel="00000000" w:rsidP="00000000" w:rsidRDefault="00000000" w:rsidRPr="00000000" w14:paraId="00000066">
      <w:pPr>
        <w:spacing w:after="220" w:before="2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7">
      <w:pPr>
        <w:rPr>
          <w:b w:val="1"/>
        </w:rPr>
      </w:pPr>
      <w:r w:rsidDel="00000000" w:rsidR="00000000" w:rsidRPr="00000000">
        <w:rPr>
          <w:b w:val="1"/>
          <w:rtl w:val="0"/>
        </w:rPr>
        <w:tab/>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Right click on LoginStuff, add, new item, class, svm /*for static void main*/</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highlight w:val="yellow"/>
          <w:rtl w:val="0"/>
        </w:rPr>
        <w:t xml:space="preserve">Marks’ preference is to do the solution directory in the </w:t>
      </w:r>
      <w:r w:rsidDel="00000000" w:rsidR="00000000" w:rsidRPr="00000000">
        <w:rPr>
          <w:b w:val="1"/>
          <w:highlight w:val="yellow"/>
          <w:rtl w:val="0"/>
        </w:rPr>
        <w:t xml:space="preserve">parent</w:t>
      </w:r>
      <w:r w:rsidDel="00000000" w:rsidR="00000000" w:rsidRPr="00000000">
        <w:rPr>
          <w:highlight w:val="yellow"/>
          <w:rtl w:val="0"/>
        </w:rPr>
        <w:t xml:space="preserve"> of directory. </w:t>
      </w:r>
    </w:p>
    <w:p w:rsidR="00000000" w:rsidDel="00000000" w:rsidP="00000000" w:rsidRDefault="00000000" w:rsidRPr="00000000" w14:paraId="0000006C">
      <w:pPr>
        <w:rPr>
          <w:highlight w:val="yellow"/>
        </w:rPr>
      </w:pPr>
      <w:r w:rsidDel="00000000" w:rsidR="00000000" w:rsidRPr="00000000">
        <w:rPr>
          <w:highlight w:val="yellow"/>
          <w:rtl w:val="0"/>
        </w:rPr>
        <w:tab/>
        <w:t xml:space="preserve">*create the solution, then add it </w:t>
      </w:r>
    </w:p>
    <w:p w:rsidR="00000000" w:rsidDel="00000000" w:rsidP="00000000" w:rsidRDefault="00000000" w:rsidRPr="00000000" w14:paraId="0000006D">
      <w:pPr>
        <w:ind w:left="1440" w:firstLine="0"/>
        <w:rPr>
          <w:highlight w:val="yellow"/>
        </w:rPr>
      </w:pPr>
      <w:r w:rsidDel="00000000" w:rsidR="00000000" w:rsidRPr="00000000">
        <w:rPr>
          <w:highlight w:val="yellow"/>
          <w:rtl w:val="0"/>
        </w:rPr>
        <w:t xml:space="preserve">*If we don’t do this, then we may not end up with our solution linked to our other files. </w:t>
      </w:r>
    </w:p>
    <w:p w:rsidR="00000000" w:rsidDel="00000000" w:rsidP="00000000" w:rsidRDefault="00000000" w:rsidRPr="00000000" w14:paraId="0000006E">
      <w:pPr>
        <w:ind w:left="1440" w:firstLine="0"/>
        <w:rPr>
          <w:highlight w:val="yellow"/>
        </w:rPr>
      </w:pPr>
      <w:r w:rsidDel="00000000" w:rsidR="00000000" w:rsidRPr="00000000">
        <w:rPr>
          <w:highlight w:val="yellow"/>
          <w:rtl w:val="0"/>
        </w:rPr>
        <w:tab/>
        <w:t xml:space="preserve">*solution files are ugly. They give the path and the solution project you are pointing at. If you don’t have it at the parent level, when you move the solution you also have to move the project. </w:t>
      </w:r>
    </w:p>
    <w:p w:rsidR="00000000" w:rsidDel="00000000" w:rsidP="00000000" w:rsidRDefault="00000000" w:rsidRPr="00000000" w14:paraId="0000006F">
      <w:pPr>
        <w:ind w:left="0" w:firstLine="0"/>
        <w:rPr>
          <w:highlight w:val="yellow"/>
        </w:rPr>
      </w:pPr>
      <w:r w:rsidDel="00000000" w:rsidR="00000000" w:rsidRPr="00000000">
        <w:rPr>
          <w:rtl w:val="0"/>
        </w:rPr>
      </w:r>
    </w:p>
    <w:p w:rsidR="00000000" w:rsidDel="00000000" w:rsidP="00000000" w:rsidRDefault="00000000" w:rsidRPr="00000000" w14:paraId="00000070">
      <w:pPr>
        <w:ind w:left="0" w:firstLine="0"/>
        <w:rPr>
          <w:highlight w:val="yellow"/>
        </w:rPr>
      </w:pPr>
      <w:r w:rsidDel="00000000" w:rsidR="00000000" w:rsidRPr="00000000">
        <w:rPr>
          <w:rtl w:val="0"/>
        </w:rPr>
      </w:r>
    </w:p>
    <w:p w:rsidR="00000000" w:rsidDel="00000000" w:rsidP="00000000" w:rsidRDefault="00000000" w:rsidRPr="00000000" w14:paraId="00000071">
      <w:pPr>
        <w:ind w:left="0" w:firstLine="0"/>
        <w:rPr>
          <w:highlight w:val="yellow"/>
        </w:rPr>
      </w:pPr>
      <w:r w:rsidDel="00000000" w:rsidR="00000000" w:rsidRPr="00000000">
        <w:rPr>
          <w:highlight w:val="yellow"/>
          <w:rtl w:val="0"/>
        </w:rPr>
        <w:t xml:space="preserve">Generally don’t use an abbreviation in C# unless it is an agreed upon ALWAYS used abbreviation.        For example: HTML is an accepted abbreviation</w:t>
      </w:r>
    </w:p>
    <w:p w:rsidR="00000000" w:rsidDel="00000000" w:rsidP="00000000" w:rsidRDefault="00000000" w:rsidRPr="00000000" w14:paraId="00000072">
      <w:pPr>
        <w:ind w:left="0" w:firstLine="0"/>
        <w:rPr>
          <w:highlight w:val="yellow"/>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highlight w:val="yellow"/>
          <w:rtl w:val="0"/>
        </w:rPr>
        <w:tab/>
      </w:r>
      <w:r w:rsidDel="00000000" w:rsidR="00000000" w:rsidRPr="00000000">
        <w:rPr>
          <w:rtl w:val="0"/>
        </w:rPr>
        <w:t xml:space="preserve">*Because of intellisense, we should just have to declare the name once and intellisense should help suggest the longer names anyway, shouldn’t really increase your typing much.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CONVENTIONS ARE EXTREMELY IMPORTANT   **** THEY WILL BE STICKLERS</w:t>
      </w:r>
    </w:p>
    <w:p w:rsidR="00000000" w:rsidDel="00000000" w:rsidP="00000000" w:rsidRDefault="00000000" w:rsidRPr="00000000" w14:paraId="0000007A">
      <w:pPr>
        <w:ind w:left="0" w:firstLine="0"/>
        <w:rPr>
          <w:highlight w:val="green"/>
        </w:rPr>
      </w:pPr>
      <w:r w:rsidDel="00000000" w:rsidR="00000000" w:rsidRPr="00000000">
        <w:rPr>
          <w:highlight w:val="green"/>
          <w:rtl w:val="0"/>
        </w:rPr>
        <w:t xml:space="preserve">Classes and Methods: PascalCase: </w:t>
      </w:r>
    </w:p>
    <w:p w:rsidR="00000000" w:rsidDel="00000000" w:rsidP="00000000" w:rsidRDefault="00000000" w:rsidRPr="00000000" w14:paraId="0000007B">
      <w:pPr>
        <w:ind w:left="0" w:firstLine="0"/>
        <w:rPr>
          <w:highlight w:val="cyan"/>
        </w:rPr>
      </w:pPr>
      <w:r w:rsidDel="00000000" w:rsidR="00000000" w:rsidRPr="00000000">
        <w:rPr>
          <w:highlight w:val="cyan"/>
          <w:rtl w:val="0"/>
        </w:rPr>
        <w:t xml:space="preserve">Local Variables: camelCase</w:t>
      </w:r>
    </w:p>
    <w:p w:rsidR="00000000" w:rsidDel="00000000" w:rsidP="00000000" w:rsidRDefault="00000000" w:rsidRPr="00000000" w14:paraId="0000007C">
      <w:pPr>
        <w:ind w:left="0" w:firstLine="0"/>
        <w:rPr>
          <w:highlight w:val="yellow"/>
        </w:rPr>
      </w:pPr>
      <w:r w:rsidDel="00000000" w:rsidR="00000000" w:rsidRPr="00000000">
        <w:rPr>
          <w:highlight w:val="cyan"/>
          <w:rtl w:val="0"/>
        </w:rPr>
        <w:tab/>
      </w:r>
      <w:r w:rsidDel="00000000" w:rsidR="00000000" w:rsidRPr="00000000">
        <w:rPr>
          <w:highlight w:val="yellow"/>
          <w:rtl w:val="0"/>
        </w:rPr>
        <w:t xml:space="preserve">Fields: _PascalCase   (will talk more about later, called </w:t>
      </w:r>
      <w:r w:rsidDel="00000000" w:rsidR="00000000" w:rsidRPr="00000000">
        <w:rPr>
          <w:sz w:val="21"/>
          <w:szCs w:val="21"/>
          <w:highlight w:val="yellow"/>
          <w:rtl w:val="0"/>
        </w:rPr>
        <w:t xml:space="preserve">"unsderscore pascal case". </w:t>
      </w:r>
      <w:r w:rsidDel="00000000" w:rsidR="00000000" w:rsidRPr="00000000">
        <w:rPr>
          <w:highlight w:val="yellow"/>
          <w:rtl w:val="0"/>
        </w:rPr>
        <w:t xml:space="preserve">)</w:t>
      </w:r>
    </w:p>
    <w:p w:rsidR="00000000" w:rsidDel="00000000" w:rsidP="00000000" w:rsidRDefault="00000000" w:rsidRPr="00000000" w14:paraId="0000007D">
      <w:pPr>
        <w:rPr>
          <w:sz w:val="32"/>
          <w:szCs w:val="32"/>
          <w:highlight w:val="magenta"/>
        </w:rPr>
      </w:pPr>
      <w:r w:rsidDel="00000000" w:rsidR="00000000" w:rsidRPr="00000000">
        <w:rPr>
          <w:sz w:val="32"/>
          <w:szCs w:val="32"/>
          <w:highlight w:val="magenta"/>
          <w:rtl w:val="0"/>
        </w:rPr>
        <w:t xml:space="preserve">*******READ AND MEMORIZE THE CODING GUIDELINES*****</w:t>
        <w:tab/>
      </w:r>
    </w:p>
    <w:p w:rsidR="00000000" w:rsidDel="00000000" w:rsidP="00000000" w:rsidRDefault="00000000" w:rsidRPr="00000000" w14:paraId="0000007E">
      <w:pPr>
        <w:rPr>
          <w:sz w:val="32"/>
          <w:szCs w:val="32"/>
          <w:highlight w:val="magenta"/>
        </w:rPr>
      </w:pPr>
      <w:r w:rsidDel="00000000" w:rsidR="00000000" w:rsidRPr="00000000">
        <w:rPr>
          <w:sz w:val="32"/>
          <w:szCs w:val="32"/>
          <w:highlight w:val="magenta"/>
          <w:rtl w:val="0"/>
        </w:rPr>
        <w:t xml:space="preserve">BEST WAY TO UNDERMINE YOUR EXPERTISE IS TO NOT FOLLOW THE CONVENTIONS</w:t>
      </w:r>
    </w:p>
    <w:p w:rsidR="00000000" w:rsidDel="00000000" w:rsidP="00000000" w:rsidRDefault="00000000" w:rsidRPr="00000000" w14:paraId="0000007F">
      <w:pPr>
        <w:rPr>
          <w:highlight w:val="green"/>
        </w:rPr>
      </w:pPr>
      <w:r w:rsidDel="00000000" w:rsidR="00000000" w:rsidRPr="00000000">
        <w:rPr>
          <w:rtl w:val="0"/>
        </w:rPr>
      </w:r>
    </w:p>
    <w:p w:rsidR="00000000" w:rsidDel="00000000" w:rsidP="00000000" w:rsidRDefault="00000000" w:rsidRPr="00000000" w14:paraId="00000080">
      <w:pPr>
        <w:rPr>
          <w:highlight w:val="green"/>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They will tell us how to turn analyzers on so the compiler will tell us if we are violating any of the conventions. </w:t>
      </w:r>
    </w:p>
    <w:p w:rsidR="00000000" w:rsidDel="00000000" w:rsidP="00000000" w:rsidRDefault="00000000" w:rsidRPr="00000000" w14:paraId="00000082">
      <w:pPr>
        <w:ind w:firstLine="720"/>
        <w:rPr>
          <w:highlight w:val="green"/>
        </w:rPr>
      </w:pPr>
      <w:r w:rsidDel="00000000" w:rsidR="00000000" w:rsidRPr="00000000">
        <w:rPr>
          <w:highlight w:val="green"/>
          <w:rtl w:val="0"/>
        </w:rPr>
        <w:t xml:space="preserve">****PAY ATTENTION TO NAMING AND STYLE</w:t>
      </w:r>
    </w:p>
    <w:p w:rsidR="00000000" w:rsidDel="00000000" w:rsidP="00000000" w:rsidRDefault="00000000" w:rsidRPr="00000000" w14:paraId="00000083">
      <w:pPr>
        <w:ind w:firstLine="720"/>
        <w:rPr>
          <w:highlight w:val="green"/>
        </w:rPr>
      </w:pPr>
      <w:r w:rsidDel="00000000" w:rsidR="00000000" w:rsidRPr="00000000">
        <w:rPr>
          <w:rtl w:val="0"/>
        </w:rPr>
      </w:r>
    </w:p>
    <w:p w:rsidR="00000000" w:rsidDel="00000000" w:rsidP="00000000" w:rsidRDefault="00000000" w:rsidRPr="00000000" w14:paraId="00000084">
      <w:pPr>
        <w:ind w:firstLine="720"/>
        <w:rPr>
          <w:highlight w:val="green"/>
        </w:rPr>
      </w:pPr>
      <w:r w:rsidDel="00000000" w:rsidR="00000000" w:rsidRPr="00000000">
        <w:rPr>
          <w:rtl w:val="0"/>
        </w:rPr>
      </w:r>
    </w:p>
    <w:p w:rsidR="00000000" w:rsidDel="00000000" w:rsidP="00000000" w:rsidRDefault="00000000" w:rsidRPr="00000000" w14:paraId="00000085">
      <w:pPr>
        <w:ind w:firstLine="720"/>
        <w:rPr>
          <w:highlight w:val="green"/>
        </w:rPr>
      </w:pPr>
      <w:r w:rsidDel="00000000" w:rsidR="00000000" w:rsidRPr="00000000">
        <w:rPr>
          <w:highlight w:val="green"/>
          <w:rtl w:val="0"/>
        </w:rPr>
        <w:t xml:space="preserve">SHORTCUTS:    * MUST MAKE SURE C# shortcuts are installed or selected)</w:t>
      </w:r>
    </w:p>
    <w:p w:rsidR="00000000" w:rsidDel="00000000" w:rsidP="00000000" w:rsidRDefault="00000000" w:rsidRPr="00000000" w14:paraId="00000086">
      <w:pPr>
        <w:ind w:firstLine="720"/>
        <w:rPr>
          <w:highlight w:val="green"/>
        </w:rPr>
      </w:pPr>
      <w:r w:rsidDel="00000000" w:rsidR="00000000" w:rsidRPr="00000000">
        <w:rPr>
          <w:highlight w:val="green"/>
          <w:rtl w:val="0"/>
        </w:rPr>
        <w:t xml:space="preserve">Ctrl + r, t      Only works in the context of tests</w:t>
      </w:r>
    </w:p>
    <w:p w:rsidR="00000000" w:rsidDel="00000000" w:rsidP="00000000" w:rsidRDefault="00000000" w:rsidRPr="00000000" w14:paraId="00000087">
      <w:pPr>
        <w:ind w:firstLine="720"/>
        <w:rPr>
          <w:highlight w:val="green"/>
        </w:rPr>
      </w:pPr>
      <w:r w:rsidDel="00000000" w:rsidR="00000000" w:rsidRPr="00000000">
        <w:rPr>
          <w:highlight w:val="green"/>
          <w:rtl w:val="0"/>
        </w:rPr>
        <w:t xml:space="preserve">Ctrl + shift + B      Build</w:t>
      </w:r>
    </w:p>
    <w:p w:rsidR="00000000" w:rsidDel="00000000" w:rsidP="00000000" w:rsidRDefault="00000000" w:rsidRPr="00000000" w14:paraId="00000088">
      <w:pPr>
        <w:ind w:firstLine="720"/>
        <w:rPr>
          <w:highlight w:val="green"/>
        </w:rPr>
      </w:pPr>
      <w:r w:rsidDel="00000000" w:rsidR="00000000" w:rsidRPr="00000000">
        <w:rPr>
          <w:highlight w:val="green"/>
          <w:rtl w:val="0"/>
        </w:rPr>
        <w:t xml:space="preserve">Ctrl + f5    runs the program if there is one selected</w:t>
      </w:r>
    </w:p>
    <w:p w:rsidR="00000000" w:rsidDel="00000000" w:rsidP="00000000" w:rsidRDefault="00000000" w:rsidRPr="00000000" w14:paraId="00000089">
      <w:pPr>
        <w:ind w:firstLine="720"/>
        <w:rPr>
          <w:highlight w:val="green"/>
        </w:rPr>
      </w:pPr>
      <w:r w:rsidDel="00000000" w:rsidR="00000000" w:rsidRPr="00000000">
        <w:rPr>
          <w:rtl w:val="0"/>
        </w:rPr>
      </w:r>
    </w:p>
    <w:p w:rsidR="00000000" w:rsidDel="00000000" w:rsidP="00000000" w:rsidRDefault="00000000" w:rsidRPr="00000000" w14:paraId="0000008A">
      <w:pPr>
        <w:ind w:firstLine="720"/>
        <w:rPr>
          <w:highlight w:val="green"/>
        </w:rPr>
      </w:pPr>
      <w:r w:rsidDel="00000000" w:rsidR="00000000" w:rsidRPr="00000000">
        <w:rPr>
          <w:rtl w:val="0"/>
        </w:rPr>
      </w:r>
    </w:p>
    <w:p w:rsidR="00000000" w:rsidDel="00000000" w:rsidP="00000000" w:rsidRDefault="00000000" w:rsidRPr="00000000" w14:paraId="0000008B">
      <w:pPr>
        <w:ind w:left="0" w:firstLine="0"/>
        <w:rPr>
          <w:i w:val="1"/>
        </w:rPr>
      </w:pPr>
      <w:r w:rsidDel="00000000" w:rsidR="00000000" w:rsidRPr="00000000">
        <w:rPr>
          <w:b w:val="1"/>
          <w:rtl w:val="0"/>
        </w:rPr>
        <w:t xml:space="preserve">code coverage:</w:t>
      </w:r>
      <w:r w:rsidDel="00000000" w:rsidR="00000000" w:rsidRPr="00000000">
        <w:rPr>
          <w:rtl w:val="0"/>
        </w:rPr>
        <w:t xml:space="preserve"> can tell us how any of our tests are passing and in which methods they are testing. </w:t>
      </w:r>
      <w:r w:rsidDel="00000000" w:rsidR="00000000" w:rsidRPr="00000000">
        <w:rPr>
          <w:i w:val="1"/>
          <w:rtl w:val="0"/>
        </w:rPr>
        <w:t xml:space="preserve">To find code coverage -&gt; go to test view, then drop down and bottom option</w:t>
      </w:r>
    </w:p>
    <w:p w:rsidR="00000000" w:rsidDel="00000000" w:rsidP="00000000" w:rsidRDefault="00000000" w:rsidRPr="00000000" w14:paraId="0000008C">
      <w:pPr>
        <w:ind w:left="0" w:firstLine="0"/>
        <w:rPr>
          <w:i w:val="1"/>
        </w:rPr>
      </w:pPr>
      <w:r w:rsidDel="00000000" w:rsidR="00000000" w:rsidRPr="00000000">
        <w:rPr>
          <w:i w:val="1"/>
          <w:rtl w:val="0"/>
        </w:rPr>
        <w:tab/>
        <w:t xml:space="preserve">CODE WITH COVERAGE: might be tested</w:t>
      </w:r>
    </w:p>
    <w:p w:rsidR="00000000" w:rsidDel="00000000" w:rsidP="00000000" w:rsidRDefault="00000000" w:rsidRPr="00000000" w14:paraId="0000008D">
      <w:pPr>
        <w:ind w:left="0" w:firstLine="0"/>
        <w:rPr>
          <w:i w:val="1"/>
        </w:rPr>
      </w:pPr>
      <w:r w:rsidDel="00000000" w:rsidR="00000000" w:rsidRPr="00000000">
        <w:rPr>
          <w:i w:val="1"/>
          <w:rtl w:val="0"/>
        </w:rPr>
        <w:tab/>
        <w:t xml:space="preserve">CODE WITHOUT COVERAGE: is NOT tested</w:t>
      </w:r>
    </w:p>
    <w:p w:rsidR="00000000" w:rsidDel="00000000" w:rsidP="00000000" w:rsidRDefault="00000000" w:rsidRPr="00000000" w14:paraId="0000008E">
      <w:pPr>
        <w:ind w:left="0" w:firstLine="0"/>
        <w:rPr>
          <w:i w:val="1"/>
        </w:rPr>
      </w:pPr>
      <w:r w:rsidDel="00000000" w:rsidR="00000000" w:rsidRPr="00000000">
        <w:rPr>
          <w:rtl w:val="0"/>
        </w:rPr>
      </w:r>
    </w:p>
    <w:p w:rsidR="00000000" w:rsidDel="00000000" w:rsidP="00000000" w:rsidRDefault="00000000" w:rsidRPr="00000000" w14:paraId="0000008F">
      <w:pPr>
        <w:ind w:left="0" w:firstLine="0"/>
        <w:rPr>
          <w:i w:val="1"/>
        </w:rPr>
      </w:pPr>
      <w:r w:rsidDel="00000000" w:rsidR="00000000" w:rsidRPr="00000000">
        <w:rPr>
          <w:b w:val="1"/>
          <w:i w:val="1"/>
          <w:rtl w:val="0"/>
        </w:rPr>
        <w:t xml:space="preserve">Visual studio enterprise:</w:t>
      </w:r>
      <w:r w:rsidDel="00000000" w:rsidR="00000000" w:rsidRPr="00000000">
        <w:rPr>
          <w:i w:val="1"/>
          <w:rtl w:val="0"/>
        </w:rPr>
        <w:t xml:space="preserve"> can have</w:t>
      </w:r>
      <w:r w:rsidDel="00000000" w:rsidR="00000000" w:rsidRPr="00000000">
        <w:rPr>
          <w:b w:val="1"/>
          <w:i w:val="1"/>
          <w:rtl w:val="0"/>
        </w:rPr>
        <w:t xml:space="preserve"> live unit testing </w:t>
      </w:r>
      <w:r w:rsidDel="00000000" w:rsidR="00000000" w:rsidRPr="00000000">
        <w:rPr>
          <w:i w:val="1"/>
          <w:rtl w:val="0"/>
        </w:rPr>
        <w:t xml:space="preserve">as an option. Likely EWU can probably help you get a login (see 1st day notes on enterprise edition info)</w:t>
      </w:r>
    </w:p>
    <w:p w:rsidR="00000000" w:rsidDel="00000000" w:rsidP="00000000" w:rsidRDefault="00000000" w:rsidRPr="00000000" w14:paraId="00000090">
      <w:pPr>
        <w:ind w:left="0" w:firstLine="0"/>
        <w:rPr>
          <w:i w:val="1"/>
        </w:rPr>
      </w:pPr>
      <w:r w:rsidDel="00000000" w:rsidR="00000000" w:rsidRPr="00000000">
        <w:rPr>
          <w:rtl w:val="0"/>
        </w:rPr>
      </w:r>
    </w:p>
    <w:p w:rsidR="00000000" w:rsidDel="00000000" w:rsidP="00000000" w:rsidRDefault="00000000" w:rsidRPr="00000000" w14:paraId="00000091">
      <w:pPr>
        <w:ind w:left="0" w:firstLine="0"/>
        <w:rPr>
          <w:i w:val="1"/>
        </w:rPr>
      </w:pPr>
      <w:r w:rsidDel="00000000" w:rsidR="00000000" w:rsidRPr="00000000">
        <w:rPr>
          <w:i w:val="1"/>
          <w:rtl w:val="0"/>
        </w:rPr>
        <w:t xml:space="preserve">ApplicationTests.cs    FOR FULL CODE: see the github for todays lecture for the in class code</w:t>
      </w:r>
    </w:p>
    <w:p w:rsidR="00000000" w:rsidDel="00000000" w:rsidP="00000000" w:rsidRDefault="00000000" w:rsidRPr="00000000" w14:paraId="00000092">
      <w:pPr>
        <w:ind w:left="0" w:firstLine="0"/>
        <w:rPr>
          <w:i w:val="1"/>
        </w:rPr>
      </w:pPr>
      <w:r w:rsidDel="00000000" w:rsidR="00000000" w:rsidRPr="00000000">
        <w:rPr>
          <w:i w:val="1"/>
          <w:rtl w:val="0"/>
        </w:rPr>
        <w:tab/>
        <w:t xml:space="preserve">Can be created very quickly thanks to intellisense suggestions. </w:t>
      </w:r>
    </w:p>
    <w:p w:rsidR="00000000" w:rsidDel="00000000" w:rsidP="00000000" w:rsidRDefault="00000000" w:rsidRPr="00000000" w14:paraId="00000093">
      <w:pPr>
        <w:ind w:left="0" w:firstLine="0"/>
        <w:rPr>
          <w:i w:val="1"/>
        </w:rPr>
      </w:pPr>
      <w:r w:rsidDel="00000000" w:rsidR="00000000" w:rsidRPr="00000000">
        <w:rPr>
          <w:b w:val="1"/>
          <w:i w:val="1"/>
          <w:rtl w:val="0"/>
        </w:rPr>
        <w:t xml:space="preserve">F12 is your friend: </w:t>
      </w:r>
      <w:r w:rsidDel="00000000" w:rsidR="00000000" w:rsidRPr="00000000">
        <w:rPr>
          <w:b w:val="1"/>
          <w:i w:val="1"/>
          <w:highlight w:val="yellow"/>
          <w:rtl w:val="0"/>
        </w:rPr>
        <w:t xml:space="preserve">ctrl+.</w:t>
      </w:r>
      <w:r w:rsidDel="00000000" w:rsidR="00000000" w:rsidRPr="00000000">
        <w:rPr>
          <w:b w:val="1"/>
          <w:i w:val="1"/>
          <w:rtl w:val="0"/>
        </w:rPr>
        <w:t xml:space="preserve"> </w:t>
      </w:r>
      <w:r w:rsidDel="00000000" w:rsidR="00000000" w:rsidRPr="00000000">
        <w:rPr>
          <w:i w:val="1"/>
          <w:rtl w:val="0"/>
        </w:rPr>
        <w:t xml:space="preserve">Will generate the method, hit enter, should now compile. </w:t>
      </w:r>
    </w:p>
    <w:p w:rsidR="00000000" w:rsidDel="00000000" w:rsidP="00000000" w:rsidRDefault="00000000" w:rsidRPr="00000000" w14:paraId="00000094">
      <w:pPr>
        <w:ind w:left="0" w:firstLine="0"/>
        <w:rPr>
          <w:i w:val="1"/>
        </w:rPr>
      </w:pPr>
      <w:r w:rsidDel="00000000" w:rsidR="00000000" w:rsidRPr="00000000">
        <w:rPr>
          <w:i w:val="1"/>
          <w:rtl w:val="0"/>
        </w:rPr>
        <w:tab/>
        <w:t xml:space="preserve">Assert.IsTrue(success)</w:t>
      </w:r>
    </w:p>
    <w:p w:rsidR="00000000" w:rsidDel="00000000" w:rsidP="00000000" w:rsidRDefault="00000000" w:rsidRPr="00000000" w14:paraId="00000095">
      <w:pPr>
        <w:ind w:left="0" w:firstLine="0"/>
        <w:rPr>
          <w:i w:val="1"/>
        </w:rPr>
      </w:pPr>
      <w:r w:rsidDel="00000000" w:rsidR="00000000" w:rsidRPr="00000000">
        <w:rPr>
          <w:rtl w:val="0"/>
        </w:rPr>
      </w:r>
    </w:p>
    <w:p w:rsidR="00000000" w:rsidDel="00000000" w:rsidP="00000000" w:rsidRDefault="00000000" w:rsidRPr="00000000" w14:paraId="00000096">
      <w:pPr>
        <w:ind w:left="0" w:firstLine="0"/>
        <w:rPr>
          <w:b w:val="1"/>
          <w:i w:val="1"/>
        </w:rPr>
      </w:pPr>
      <w:r w:rsidDel="00000000" w:rsidR="00000000" w:rsidRPr="00000000">
        <w:rPr>
          <w:b w:val="1"/>
          <w:i w:val="1"/>
          <w:rtl w:val="0"/>
        </w:rPr>
        <w:t xml:space="preserve">****This generated method does NOT transfer the name of the variables. </w:t>
      </w:r>
    </w:p>
    <w:p w:rsidR="00000000" w:rsidDel="00000000" w:rsidP="00000000" w:rsidRDefault="00000000" w:rsidRPr="00000000" w14:paraId="00000097">
      <w:pPr>
        <w:ind w:left="0" w:firstLine="0"/>
        <w:rPr>
          <w:b w:val="1"/>
          <w:i w:val="1"/>
          <w:highlight w:val="yellow"/>
        </w:rPr>
      </w:pPr>
      <w:r w:rsidDel="00000000" w:rsidR="00000000" w:rsidRPr="00000000">
        <w:rPr>
          <w:b w:val="1"/>
          <w:i w:val="1"/>
          <w:rtl w:val="0"/>
        </w:rPr>
        <w:tab/>
      </w:r>
      <w:r w:rsidDel="00000000" w:rsidR="00000000" w:rsidRPr="00000000">
        <w:rPr>
          <w:b w:val="1"/>
          <w:i w:val="1"/>
          <w:highlight w:val="yellow"/>
          <w:rtl w:val="0"/>
        </w:rPr>
        <w:t xml:space="preserve">//incomplete code - will return and try to clarify</w:t>
      </w:r>
    </w:p>
    <w:p w:rsidR="00000000" w:rsidDel="00000000" w:rsidP="00000000" w:rsidRDefault="00000000" w:rsidRPr="00000000" w14:paraId="00000098">
      <w:pPr>
        <w:ind w:left="0" w:firstLine="0"/>
        <w:rPr>
          <w:i w:val="1"/>
        </w:rPr>
      </w:pPr>
      <w:r w:rsidDel="00000000" w:rsidR="00000000" w:rsidRPr="00000000">
        <w:rPr>
          <w:i w:val="1"/>
          <w:rtl w:val="0"/>
        </w:rPr>
        <w:tab/>
        <w:t xml:space="preserve">**SO another option is to the generation using defined local variables instead. </w:t>
      </w:r>
    </w:p>
    <w:p w:rsidR="00000000" w:rsidDel="00000000" w:rsidP="00000000" w:rsidRDefault="00000000" w:rsidRPr="00000000" w14:paraId="00000099">
      <w:pPr>
        <w:ind w:left="0" w:firstLine="0"/>
        <w:rPr>
          <w:i w:val="1"/>
        </w:rPr>
      </w:pPr>
      <w:r w:rsidDel="00000000" w:rsidR="00000000" w:rsidRPr="00000000">
        <w:rPr>
          <w:i w:val="1"/>
          <w:rtl w:val="0"/>
        </w:rPr>
        <w:tab/>
        <w:tab/>
        <w:t xml:space="preserve">I.e. string userName = “Inigo.Montoya”;</w:t>
      </w:r>
    </w:p>
    <w:p w:rsidR="00000000" w:rsidDel="00000000" w:rsidP="00000000" w:rsidRDefault="00000000" w:rsidRPr="00000000" w14:paraId="0000009A">
      <w:pPr>
        <w:ind w:left="0" w:firstLine="0"/>
        <w:rPr>
          <w:i w:val="1"/>
        </w:rPr>
      </w:pPr>
      <w:r w:rsidDel="00000000" w:rsidR="00000000" w:rsidRPr="00000000">
        <w:rPr>
          <w:i w:val="1"/>
          <w:rtl w:val="0"/>
        </w:rPr>
        <w:tab/>
        <w:tab/>
        <w:tab/>
        <w:t xml:space="preserve">String password = “OpenSaysMe”</w:t>
      </w:r>
    </w:p>
    <w:p w:rsidR="00000000" w:rsidDel="00000000" w:rsidP="00000000" w:rsidRDefault="00000000" w:rsidRPr="00000000" w14:paraId="0000009B">
      <w:pPr>
        <w:ind w:left="0" w:firstLine="0"/>
        <w:rPr>
          <w:i w:val="1"/>
        </w:rPr>
      </w:pPr>
      <w:r w:rsidDel="00000000" w:rsidR="00000000" w:rsidRPr="00000000">
        <w:rPr>
          <w:i w:val="1"/>
          <w:rtl w:val="0"/>
        </w:rPr>
        <w:tab/>
        <w:tab/>
        <w:tab/>
        <w:t xml:space="preserve">Bool success = application.Login(userName, password)</w:t>
      </w:r>
    </w:p>
    <w:p w:rsidR="00000000" w:rsidDel="00000000" w:rsidP="00000000" w:rsidRDefault="00000000" w:rsidRPr="00000000" w14:paraId="0000009C">
      <w:pPr>
        <w:ind w:left="0" w:firstLine="0"/>
        <w:rPr>
          <w:i w:val="1"/>
        </w:rPr>
      </w:pPr>
      <w:r w:rsidDel="00000000" w:rsidR="00000000" w:rsidRPr="00000000">
        <w:rPr>
          <w:i w:val="1"/>
          <w:rtl w:val="0"/>
        </w:rPr>
        <w:tab/>
        <w:tab/>
        <w:tab/>
        <w:t xml:space="preserve">Assert.IsTrue(success);</w:t>
      </w:r>
    </w:p>
    <w:p w:rsidR="00000000" w:rsidDel="00000000" w:rsidP="00000000" w:rsidRDefault="00000000" w:rsidRPr="00000000" w14:paraId="0000009D">
      <w:pPr>
        <w:ind w:left="0" w:firstLine="0"/>
        <w:rPr>
          <w:i w:val="1"/>
        </w:rPr>
      </w:pPr>
      <w:r w:rsidDel="00000000" w:rsidR="00000000" w:rsidRPr="00000000">
        <w:rPr>
          <w:i w:val="1"/>
          <w:rtl w:val="0"/>
        </w:rPr>
        <w:tab/>
      </w:r>
    </w:p>
    <w:p w:rsidR="00000000" w:rsidDel="00000000" w:rsidP="00000000" w:rsidRDefault="00000000" w:rsidRPr="00000000" w14:paraId="0000009E">
      <w:pPr>
        <w:ind w:left="0" w:firstLine="720"/>
        <w:rPr>
          <w:i w:val="1"/>
        </w:rPr>
      </w:pPr>
      <w:r w:rsidDel="00000000" w:rsidR="00000000" w:rsidRPr="00000000">
        <w:rPr>
          <w:i w:val="1"/>
          <w:rtl w:val="0"/>
        </w:rPr>
        <w:t xml:space="preserve">Doesn’t matter which type you use as long as you remember to change the name of the parameters. If it isn’t done for you. </w:t>
      </w:r>
    </w:p>
    <w:p w:rsidR="00000000" w:rsidDel="00000000" w:rsidP="00000000" w:rsidRDefault="00000000" w:rsidRPr="00000000" w14:paraId="0000009F">
      <w:pPr>
        <w:ind w:left="0" w:firstLine="0"/>
        <w:rPr>
          <w:b w:val="1"/>
          <w:i w:val="1"/>
        </w:rPr>
      </w:pPr>
      <w:r w:rsidDel="00000000" w:rsidR="00000000" w:rsidRPr="00000000">
        <w:rPr>
          <w:rtl w:val="0"/>
        </w:rPr>
      </w:r>
    </w:p>
    <w:p w:rsidR="00000000" w:rsidDel="00000000" w:rsidP="00000000" w:rsidRDefault="00000000" w:rsidRPr="00000000" w14:paraId="000000A0">
      <w:pPr>
        <w:ind w:left="0" w:firstLine="0"/>
        <w:rPr>
          <w:i w:val="1"/>
        </w:rPr>
      </w:pPr>
      <w:r w:rsidDel="00000000" w:rsidR="00000000" w:rsidRPr="00000000">
        <w:rPr>
          <w:b w:val="1"/>
          <w:i w:val="1"/>
          <w:rtl w:val="0"/>
        </w:rPr>
        <w:t xml:space="preserve">Generally -</w:t>
      </w:r>
      <w:r w:rsidDel="00000000" w:rsidR="00000000" w:rsidRPr="00000000">
        <w:rPr>
          <w:i w:val="1"/>
          <w:rtl w:val="0"/>
        </w:rPr>
        <w:t xml:space="preserve"> don’t write code unless it helps make things more clear. </w:t>
      </w:r>
    </w:p>
    <w:p w:rsidR="00000000" w:rsidDel="00000000" w:rsidP="00000000" w:rsidRDefault="00000000" w:rsidRPr="00000000" w14:paraId="000000A1">
      <w:pPr>
        <w:ind w:left="0" w:firstLine="0"/>
        <w:rPr>
          <w:i w:val="1"/>
        </w:rPr>
      </w:pPr>
      <w:r w:rsidDel="00000000" w:rsidR="00000000" w:rsidRPr="00000000">
        <w:rPr>
          <w:i w:val="1"/>
          <w:rtl w:val="0"/>
        </w:rPr>
        <w:tab/>
        <w:t xml:space="preserve">I.e. the “this” keyword isn’t really needed in C# </w:t>
      </w:r>
    </w:p>
    <w:p w:rsidR="00000000" w:rsidDel="00000000" w:rsidP="00000000" w:rsidRDefault="00000000" w:rsidRPr="00000000" w14:paraId="000000A2">
      <w:pPr>
        <w:ind w:left="0" w:firstLine="0"/>
        <w:rPr>
          <w:i w:val="1"/>
        </w:rPr>
      </w:pPr>
      <w:r w:rsidDel="00000000" w:rsidR="00000000" w:rsidRPr="00000000">
        <w:rPr>
          <w:rtl w:val="0"/>
        </w:rPr>
      </w:r>
    </w:p>
    <w:p w:rsidR="00000000" w:rsidDel="00000000" w:rsidP="00000000" w:rsidRDefault="00000000" w:rsidRPr="00000000" w14:paraId="000000A3">
      <w:pPr>
        <w:ind w:left="0" w:firstLine="0"/>
        <w:rPr>
          <w:i w:val="1"/>
        </w:rPr>
      </w:pPr>
      <w:r w:rsidDel="00000000" w:rsidR="00000000" w:rsidRPr="00000000">
        <w:rPr>
          <w:b w:val="1"/>
          <w:i w:val="1"/>
          <w:rtl w:val="0"/>
        </w:rPr>
        <w:t xml:space="preserve">Alt + shift + enter:</w:t>
      </w:r>
      <w:r w:rsidDel="00000000" w:rsidR="00000000" w:rsidRPr="00000000">
        <w:rPr>
          <w:i w:val="1"/>
          <w:rtl w:val="0"/>
        </w:rPr>
        <w:t xml:space="preserve"> maximizes source code real estate on screen</w:t>
      </w:r>
    </w:p>
    <w:p w:rsidR="00000000" w:rsidDel="00000000" w:rsidP="00000000" w:rsidRDefault="00000000" w:rsidRPr="00000000" w14:paraId="000000A4">
      <w:pPr>
        <w:ind w:left="0" w:firstLine="0"/>
        <w:rPr>
          <w:b w:val="1"/>
          <w:i w:val="1"/>
        </w:rPr>
      </w:pPr>
      <w:r w:rsidDel="00000000" w:rsidR="00000000" w:rsidRPr="00000000">
        <w:rPr>
          <w:rtl w:val="0"/>
        </w:rPr>
      </w:r>
    </w:p>
    <w:p w:rsidR="00000000" w:rsidDel="00000000" w:rsidP="00000000" w:rsidRDefault="00000000" w:rsidRPr="00000000" w14:paraId="000000A5">
      <w:pPr>
        <w:ind w:left="0" w:firstLine="0"/>
        <w:rPr>
          <w:i w:val="1"/>
        </w:rPr>
      </w:pPr>
      <w:r w:rsidDel="00000000" w:rsidR="00000000" w:rsidRPr="00000000">
        <w:rPr>
          <w:b w:val="1"/>
          <w:i w:val="1"/>
          <w:rtl w:val="0"/>
        </w:rPr>
        <w:t xml:space="preserve">Alt + arrowKey :</w:t>
      </w:r>
      <w:r w:rsidDel="00000000" w:rsidR="00000000" w:rsidRPr="00000000">
        <w:rPr>
          <w:i w:val="1"/>
          <w:rtl w:val="0"/>
        </w:rPr>
        <w:t xml:space="preserve"> moves your line of code</w:t>
      </w:r>
    </w:p>
    <w:p w:rsidR="00000000" w:rsidDel="00000000" w:rsidP="00000000" w:rsidRDefault="00000000" w:rsidRPr="00000000" w14:paraId="000000A6">
      <w:pPr>
        <w:ind w:left="0" w:firstLine="0"/>
        <w:rPr>
          <w:i w:val="1"/>
        </w:rPr>
      </w:pPr>
      <w:r w:rsidDel="00000000" w:rsidR="00000000" w:rsidRPr="00000000">
        <w:rPr>
          <w:rtl w:val="0"/>
        </w:rPr>
      </w:r>
    </w:p>
    <w:p w:rsidR="00000000" w:rsidDel="00000000" w:rsidP="00000000" w:rsidRDefault="00000000" w:rsidRPr="00000000" w14:paraId="000000A7">
      <w:pPr>
        <w:ind w:left="0" w:firstLine="0"/>
        <w:rPr>
          <w:i w:val="1"/>
        </w:rPr>
      </w:pPr>
      <w:r w:rsidDel="00000000" w:rsidR="00000000" w:rsidRPr="00000000">
        <w:rPr>
          <w:rtl w:val="0"/>
        </w:rPr>
      </w:r>
    </w:p>
    <w:p w:rsidR="00000000" w:rsidDel="00000000" w:rsidP="00000000" w:rsidRDefault="00000000" w:rsidRPr="00000000" w14:paraId="000000A8">
      <w:pPr>
        <w:ind w:left="0" w:firstLine="0"/>
        <w:rPr>
          <w:i w:val="1"/>
        </w:rPr>
      </w:pPr>
      <w:r w:rsidDel="00000000" w:rsidR="00000000" w:rsidRPr="00000000">
        <w:rPr>
          <w:i w:val="1"/>
          <w:rtl w:val="0"/>
        </w:rPr>
        <w:t xml:space="preserve">public bool Login(string username, string password)</w:t>
      </w:r>
    </w:p>
    <w:p w:rsidR="00000000" w:rsidDel="00000000" w:rsidP="00000000" w:rsidRDefault="00000000" w:rsidRPr="00000000" w14:paraId="000000A9">
      <w:pPr>
        <w:ind w:left="0" w:firstLine="0"/>
        <w:rPr>
          <w:i w:val="1"/>
        </w:rPr>
      </w:pPr>
      <w:r w:rsidDel="00000000" w:rsidR="00000000" w:rsidRPr="00000000">
        <w:rPr>
          <w:i w:val="1"/>
          <w:rtl w:val="0"/>
        </w:rPr>
        <w:t xml:space="preserve">{</w:t>
      </w:r>
    </w:p>
    <w:p w:rsidR="00000000" w:rsidDel="00000000" w:rsidP="00000000" w:rsidRDefault="00000000" w:rsidRPr="00000000" w14:paraId="000000AA">
      <w:pPr>
        <w:ind w:left="0" w:firstLine="720"/>
        <w:rPr>
          <w:i w:val="1"/>
        </w:rPr>
      </w:pPr>
      <w:r w:rsidDel="00000000" w:rsidR="00000000" w:rsidRPr="00000000">
        <w:rPr>
          <w:i w:val="1"/>
          <w:rtl w:val="0"/>
        </w:rPr>
        <w:t xml:space="preserve">return password == “OpenSaysMe”;</w:t>
      </w:r>
    </w:p>
    <w:p w:rsidR="00000000" w:rsidDel="00000000" w:rsidP="00000000" w:rsidRDefault="00000000" w:rsidRPr="00000000" w14:paraId="000000AB">
      <w:pPr>
        <w:ind w:left="0" w:firstLine="720"/>
        <w:rPr>
          <w:i w:val="1"/>
        </w:rPr>
      </w:pPr>
      <w:r w:rsidDel="00000000" w:rsidR="00000000" w:rsidRPr="00000000">
        <w:rPr>
          <w:rtl w:val="0"/>
        </w:rPr>
      </w:r>
    </w:p>
    <w:p w:rsidR="00000000" w:rsidDel="00000000" w:rsidP="00000000" w:rsidRDefault="00000000" w:rsidRPr="00000000" w14:paraId="000000AC">
      <w:pPr>
        <w:ind w:left="0" w:firstLine="0"/>
        <w:rPr>
          <w:i w:val="1"/>
        </w:rPr>
      </w:pPr>
      <w:r w:rsidDel="00000000" w:rsidR="00000000" w:rsidRPr="00000000">
        <w:rPr>
          <w:i w:val="1"/>
          <w:rtl w:val="0"/>
        </w:rPr>
        <w:t xml:space="preserve">} //this should pass</w:t>
      </w:r>
    </w:p>
    <w:p w:rsidR="00000000" w:rsidDel="00000000" w:rsidP="00000000" w:rsidRDefault="00000000" w:rsidRPr="00000000" w14:paraId="000000AD">
      <w:pPr>
        <w:ind w:left="0" w:firstLine="0"/>
        <w:rPr>
          <w:i w:val="1"/>
        </w:rPr>
      </w:pPr>
      <w:r w:rsidDel="00000000" w:rsidR="00000000" w:rsidRPr="00000000">
        <w:rPr>
          <w:rtl w:val="0"/>
        </w:rPr>
      </w:r>
    </w:p>
    <w:p w:rsidR="00000000" w:rsidDel="00000000" w:rsidP="00000000" w:rsidRDefault="00000000" w:rsidRPr="00000000" w14:paraId="000000AE">
      <w:pPr>
        <w:ind w:left="0" w:firstLine="0"/>
        <w:rPr>
          <w:i w:val="1"/>
        </w:rPr>
      </w:pPr>
      <w:r w:rsidDel="00000000" w:rsidR="00000000" w:rsidRPr="00000000">
        <w:rPr>
          <w:i w:val="1"/>
          <w:rtl w:val="0"/>
        </w:rPr>
        <w:t xml:space="preserve">Test fails</w:t>
      </w:r>
    </w:p>
    <w:p w:rsidR="00000000" w:rsidDel="00000000" w:rsidP="00000000" w:rsidRDefault="00000000" w:rsidRPr="00000000" w14:paraId="000000AF">
      <w:pPr>
        <w:ind w:left="0" w:firstLine="0"/>
        <w:rPr>
          <w:i w:val="1"/>
        </w:rPr>
      </w:pPr>
      <w:r w:rsidDel="00000000" w:rsidR="00000000" w:rsidRPr="00000000">
        <w:rPr>
          <w:i w:val="1"/>
          <w:rtl w:val="0"/>
        </w:rPr>
        <w:t xml:space="preserve">Write test that passes</w:t>
      </w:r>
    </w:p>
    <w:p w:rsidR="00000000" w:rsidDel="00000000" w:rsidP="00000000" w:rsidRDefault="00000000" w:rsidRPr="00000000" w14:paraId="000000B0">
      <w:pPr>
        <w:ind w:left="0" w:firstLine="0"/>
        <w:rPr>
          <w:i w:val="1"/>
        </w:rPr>
      </w:pPr>
      <w:r w:rsidDel="00000000" w:rsidR="00000000" w:rsidRPr="00000000">
        <w:rPr>
          <w:i w:val="1"/>
          <w:rtl w:val="0"/>
        </w:rPr>
        <w:t xml:space="preserve">Refactor</w:t>
      </w:r>
    </w:p>
    <w:p w:rsidR="00000000" w:rsidDel="00000000" w:rsidP="00000000" w:rsidRDefault="00000000" w:rsidRPr="00000000" w14:paraId="000000B1">
      <w:pPr>
        <w:ind w:left="0" w:firstLine="0"/>
        <w:rPr>
          <w:i w:val="1"/>
        </w:rPr>
      </w:pPr>
      <w:r w:rsidDel="00000000" w:rsidR="00000000" w:rsidRPr="00000000">
        <w:rPr>
          <w:rtl w:val="0"/>
        </w:rPr>
      </w:r>
    </w:p>
    <w:p w:rsidR="00000000" w:rsidDel="00000000" w:rsidP="00000000" w:rsidRDefault="00000000" w:rsidRPr="00000000" w14:paraId="000000B2">
      <w:pPr>
        <w:ind w:left="0" w:firstLine="0"/>
        <w:rPr>
          <w:i w:val="1"/>
        </w:rPr>
      </w:pPr>
      <w:r w:rsidDel="00000000" w:rsidR="00000000" w:rsidRPr="00000000">
        <w:rPr>
          <w:rtl w:val="0"/>
        </w:rPr>
      </w:r>
    </w:p>
    <w:p w:rsidR="00000000" w:rsidDel="00000000" w:rsidP="00000000" w:rsidRDefault="00000000" w:rsidRPr="00000000" w14:paraId="000000B3">
      <w:pPr>
        <w:ind w:left="0" w:firstLine="0"/>
        <w:rPr>
          <w:i w:val="1"/>
        </w:rPr>
      </w:pPr>
      <w:r w:rsidDel="00000000" w:rsidR="00000000" w:rsidRPr="00000000">
        <w:rPr>
          <w:i w:val="1"/>
          <w:rtl w:val="0"/>
        </w:rPr>
        <w:t xml:space="preserve">[TestMethod]</w:t>
      </w:r>
    </w:p>
    <w:p w:rsidR="00000000" w:rsidDel="00000000" w:rsidP="00000000" w:rsidRDefault="00000000" w:rsidRPr="00000000" w14:paraId="000000B4">
      <w:pPr>
        <w:ind w:left="0" w:firstLine="0"/>
        <w:rPr>
          <w:i w:val="1"/>
        </w:rPr>
      </w:pPr>
      <w:r w:rsidDel="00000000" w:rsidR="00000000" w:rsidRPr="00000000">
        <w:rPr>
          <w:i w:val="1"/>
          <w:rtl w:val="0"/>
        </w:rPr>
        <w:t xml:space="preserve">Public void ValidLogin()</w:t>
      </w:r>
    </w:p>
    <w:p w:rsidR="00000000" w:rsidDel="00000000" w:rsidP="00000000" w:rsidRDefault="00000000" w:rsidRPr="00000000" w14:paraId="000000B5">
      <w:pPr>
        <w:ind w:left="0" w:firstLine="0"/>
        <w:rPr>
          <w:i w:val="1"/>
        </w:rPr>
      </w:pPr>
      <w:r w:rsidDel="00000000" w:rsidR="00000000" w:rsidRPr="00000000">
        <w:rPr>
          <w:i w:val="1"/>
          <w:rtl w:val="0"/>
        </w:rPr>
        <w:t xml:space="preserve">{</w:t>
      </w:r>
    </w:p>
    <w:p w:rsidR="00000000" w:rsidDel="00000000" w:rsidP="00000000" w:rsidRDefault="00000000" w:rsidRPr="00000000" w14:paraId="000000B6">
      <w:pPr>
        <w:ind w:left="0" w:firstLine="0"/>
        <w:rPr>
          <w:b w:val="1"/>
          <w:i w:val="1"/>
          <w:highlight w:val="green"/>
        </w:rPr>
      </w:pPr>
      <w:r w:rsidDel="00000000" w:rsidR="00000000" w:rsidRPr="00000000">
        <w:rPr>
          <w:i w:val="1"/>
          <w:rtl w:val="0"/>
        </w:rPr>
        <w:tab/>
      </w:r>
      <w:r w:rsidDel="00000000" w:rsidR="00000000" w:rsidRPr="00000000">
        <w:rPr>
          <w:b w:val="1"/>
          <w:i w:val="1"/>
          <w:highlight w:val="green"/>
          <w:rtl w:val="0"/>
        </w:rPr>
        <w:t xml:space="preserve">//Arrange</w:t>
      </w:r>
    </w:p>
    <w:p w:rsidR="00000000" w:rsidDel="00000000" w:rsidP="00000000" w:rsidRDefault="00000000" w:rsidRPr="00000000" w14:paraId="000000B7">
      <w:pPr>
        <w:rPr>
          <w:i w:val="1"/>
        </w:rPr>
      </w:pPr>
      <w:r w:rsidDel="00000000" w:rsidR="00000000" w:rsidRPr="00000000">
        <w:rPr>
          <w:i w:val="1"/>
          <w:rtl w:val="0"/>
        </w:rPr>
        <w:t xml:space="preserve">Application application = new Application();</w:t>
      </w:r>
    </w:p>
    <w:p w:rsidR="00000000" w:rsidDel="00000000" w:rsidP="00000000" w:rsidRDefault="00000000" w:rsidRPr="00000000" w14:paraId="000000B8">
      <w:pPr>
        <w:ind w:left="0" w:firstLine="0"/>
        <w:rPr>
          <w:i w:val="1"/>
        </w:rPr>
      </w:pPr>
      <w:r w:rsidDel="00000000" w:rsidR="00000000" w:rsidRPr="00000000">
        <w:rPr>
          <w:rtl w:val="0"/>
        </w:rPr>
      </w:r>
    </w:p>
    <w:p w:rsidR="00000000" w:rsidDel="00000000" w:rsidP="00000000" w:rsidRDefault="00000000" w:rsidRPr="00000000" w14:paraId="000000B9">
      <w:pPr>
        <w:ind w:left="0" w:firstLine="0"/>
        <w:rPr>
          <w:i w:val="1"/>
        </w:rPr>
      </w:pPr>
      <w:r w:rsidDel="00000000" w:rsidR="00000000" w:rsidRPr="00000000">
        <w:rPr>
          <w:rtl w:val="0"/>
        </w:rPr>
      </w:r>
    </w:p>
    <w:p w:rsidR="00000000" w:rsidDel="00000000" w:rsidP="00000000" w:rsidRDefault="00000000" w:rsidRPr="00000000" w14:paraId="000000BA">
      <w:pPr>
        <w:ind w:left="0" w:firstLine="0"/>
        <w:rPr>
          <w:i w:val="1"/>
        </w:rPr>
      </w:pPr>
      <w:r w:rsidDel="00000000" w:rsidR="00000000" w:rsidRPr="00000000">
        <w:rPr>
          <w:rtl w:val="0"/>
        </w:rPr>
      </w:r>
    </w:p>
    <w:p w:rsidR="00000000" w:rsidDel="00000000" w:rsidP="00000000" w:rsidRDefault="00000000" w:rsidRPr="00000000" w14:paraId="000000BB">
      <w:pPr>
        <w:ind w:left="0" w:firstLine="0"/>
        <w:rPr>
          <w:b w:val="1"/>
          <w:i w:val="1"/>
          <w:highlight w:val="green"/>
        </w:rPr>
      </w:pPr>
      <w:r w:rsidDel="00000000" w:rsidR="00000000" w:rsidRPr="00000000">
        <w:rPr>
          <w:i w:val="1"/>
          <w:rtl w:val="0"/>
        </w:rPr>
        <w:tab/>
      </w:r>
      <w:r w:rsidDel="00000000" w:rsidR="00000000" w:rsidRPr="00000000">
        <w:rPr>
          <w:b w:val="1"/>
          <w:i w:val="1"/>
          <w:highlight w:val="green"/>
          <w:rtl w:val="0"/>
        </w:rPr>
        <w:t xml:space="preserve">//Act</w:t>
      </w:r>
    </w:p>
    <w:p w:rsidR="00000000" w:rsidDel="00000000" w:rsidP="00000000" w:rsidRDefault="00000000" w:rsidRPr="00000000" w14:paraId="000000BC">
      <w:pPr>
        <w:ind w:left="0" w:firstLine="0"/>
        <w:rPr>
          <w:i w:val="1"/>
        </w:rPr>
      </w:pPr>
      <w:r w:rsidDel="00000000" w:rsidR="00000000" w:rsidRPr="00000000">
        <w:rPr>
          <w:i w:val="1"/>
          <w:rtl w:val="0"/>
        </w:rPr>
        <w:t xml:space="preserve">Bool result = application.Login(</w:t>
      </w:r>
    </w:p>
    <w:p w:rsidR="00000000" w:rsidDel="00000000" w:rsidP="00000000" w:rsidRDefault="00000000" w:rsidRPr="00000000" w14:paraId="000000BD">
      <w:pPr>
        <w:rPr>
          <w:i w:val="1"/>
        </w:rPr>
      </w:pPr>
      <w:r w:rsidDel="00000000" w:rsidR="00000000" w:rsidRPr="00000000">
        <w:rPr>
          <w:i w:val="1"/>
          <w:rtl w:val="0"/>
        </w:rPr>
        <w:tab/>
        <w:t xml:space="preserve">Assert.IsFalse(application.Login(userName: “Inigo.Montoya”, password: “Bad Password”)))</w:t>
      </w:r>
    </w:p>
    <w:p w:rsidR="00000000" w:rsidDel="00000000" w:rsidP="00000000" w:rsidRDefault="00000000" w:rsidRPr="00000000" w14:paraId="000000BE">
      <w:pPr>
        <w:ind w:left="0" w:firstLine="0"/>
        <w:rPr>
          <w:i w:val="1"/>
        </w:rPr>
      </w:pPr>
      <w:r w:rsidDel="00000000" w:rsidR="00000000" w:rsidRPr="00000000">
        <w:rPr>
          <w:rtl w:val="0"/>
        </w:rPr>
      </w:r>
    </w:p>
    <w:p w:rsidR="00000000" w:rsidDel="00000000" w:rsidP="00000000" w:rsidRDefault="00000000" w:rsidRPr="00000000" w14:paraId="000000BF">
      <w:pPr>
        <w:ind w:left="0" w:firstLine="0"/>
        <w:rPr>
          <w:i w:val="1"/>
        </w:rPr>
      </w:pPr>
      <w:r w:rsidDel="00000000" w:rsidR="00000000" w:rsidRPr="00000000">
        <w:rPr>
          <w:rtl w:val="0"/>
        </w:rPr>
      </w:r>
    </w:p>
    <w:p w:rsidR="00000000" w:rsidDel="00000000" w:rsidP="00000000" w:rsidRDefault="00000000" w:rsidRPr="00000000" w14:paraId="000000C0">
      <w:pPr>
        <w:ind w:left="0" w:firstLine="0"/>
        <w:rPr>
          <w:i w:val="1"/>
        </w:rPr>
      </w:pPr>
      <w:r w:rsidDel="00000000" w:rsidR="00000000" w:rsidRPr="00000000">
        <w:rPr>
          <w:rtl w:val="0"/>
        </w:rPr>
      </w:r>
    </w:p>
    <w:p w:rsidR="00000000" w:rsidDel="00000000" w:rsidP="00000000" w:rsidRDefault="00000000" w:rsidRPr="00000000" w14:paraId="000000C1">
      <w:pPr>
        <w:ind w:left="0" w:firstLine="0"/>
        <w:rPr>
          <w:b w:val="1"/>
          <w:i w:val="1"/>
          <w:highlight w:val="green"/>
        </w:rPr>
      </w:pPr>
      <w:r w:rsidDel="00000000" w:rsidR="00000000" w:rsidRPr="00000000">
        <w:rPr>
          <w:b w:val="1"/>
          <w:i w:val="1"/>
          <w:rtl w:val="0"/>
        </w:rPr>
        <w:tab/>
      </w:r>
      <w:r w:rsidDel="00000000" w:rsidR="00000000" w:rsidRPr="00000000">
        <w:rPr>
          <w:b w:val="1"/>
          <w:i w:val="1"/>
          <w:highlight w:val="green"/>
          <w:rtl w:val="0"/>
        </w:rPr>
        <w:t xml:space="preserve">//Assert   ONLY HAVE ONE ASSERT OTHERWISE IF ONE TEST FAILS THE REST WONT RUN</w:t>
      </w:r>
    </w:p>
    <w:p w:rsidR="00000000" w:rsidDel="00000000" w:rsidP="00000000" w:rsidRDefault="00000000" w:rsidRPr="00000000" w14:paraId="000000C2">
      <w:pPr>
        <w:ind w:left="0" w:firstLine="0"/>
        <w:rPr>
          <w:i w:val="1"/>
        </w:rPr>
      </w:pPr>
      <w:r w:rsidDel="00000000" w:rsidR="00000000" w:rsidRPr="00000000">
        <w:rPr>
          <w:i w:val="1"/>
          <w:rtl w:val="0"/>
        </w:rPr>
        <w:tab/>
        <w:tab/>
        <w:t xml:space="preserve">Assert.IsFalse(result)</w:t>
      </w:r>
    </w:p>
    <w:p w:rsidR="00000000" w:rsidDel="00000000" w:rsidP="00000000" w:rsidRDefault="00000000" w:rsidRPr="00000000" w14:paraId="000000C3">
      <w:pPr>
        <w:ind w:left="0" w:firstLine="0"/>
        <w:rPr>
          <w:i w:val="1"/>
        </w:rPr>
      </w:pPr>
      <w:r w:rsidDel="00000000" w:rsidR="00000000" w:rsidRPr="00000000">
        <w:rPr>
          <w:i w:val="1"/>
          <w:rtl w:val="0"/>
        </w:rPr>
        <w:tab/>
        <w:t xml:space="preserve">}</w:t>
      </w:r>
    </w:p>
    <w:p w:rsidR="00000000" w:rsidDel="00000000" w:rsidP="00000000" w:rsidRDefault="00000000" w:rsidRPr="00000000" w14:paraId="000000C4">
      <w:pPr>
        <w:ind w:left="0" w:firstLine="0"/>
        <w:rPr>
          <w:i w:val="1"/>
        </w:rPr>
      </w:pPr>
      <w:r w:rsidDel="00000000" w:rsidR="00000000" w:rsidRPr="00000000">
        <w:rPr>
          <w:i w:val="1"/>
          <w:rtl w:val="0"/>
        </w:rPr>
        <w:tab/>
      </w:r>
    </w:p>
    <w:p w:rsidR="00000000" w:rsidDel="00000000" w:rsidP="00000000" w:rsidRDefault="00000000" w:rsidRPr="00000000" w14:paraId="000000C5">
      <w:pPr>
        <w:ind w:left="0" w:firstLine="0"/>
        <w:rPr>
          <w:i w:val="1"/>
        </w:rPr>
      </w:pPr>
      <w:r w:rsidDel="00000000" w:rsidR="00000000" w:rsidRPr="00000000">
        <w:rPr>
          <w:rtl w:val="0"/>
        </w:rPr>
      </w:r>
    </w:p>
    <w:p w:rsidR="00000000" w:rsidDel="00000000" w:rsidP="00000000" w:rsidRDefault="00000000" w:rsidRPr="00000000" w14:paraId="000000C6">
      <w:pPr>
        <w:ind w:left="0" w:firstLine="0"/>
        <w:rPr>
          <w:b w:val="1"/>
          <w:i w:val="1"/>
        </w:rPr>
      </w:pPr>
      <w:r w:rsidDel="00000000" w:rsidR="00000000" w:rsidRPr="00000000">
        <w:rPr>
          <w:b w:val="1"/>
          <w:i w:val="1"/>
          <w:rtl w:val="0"/>
        </w:rPr>
        <w:t xml:space="preserve">Then refactor: Since all of our previous tests all create an application it is doing alot of duplicate work so we can refactor to reuse. </w:t>
      </w:r>
    </w:p>
    <w:p w:rsidR="00000000" w:rsidDel="00000000" w:rsidP="00000000" w:rsidRDefault="00000000" w:rsidRPr="00000000" w14:paraId="000000C7">
      <w:pPr>
        <w:ind w:left="0" w:firstLine="0"/>
        <w:rPr>
          <w:b w:val="1"/>
          <w:i w:val="1"/>
        </w:rPr>
      </w:pPr>
      <w:r w:rsidDel="00000000" w:rsidR="00000000" w:rsidRPr="00000000">
        <w:rPr>
          <w:rtl w:val="0"/>
        </w:rPr>
      </w:r>
    </w:p>
    <w:p w:rsidR="00000000" w:rsidDel="00000000" w:rsidP="00000000" w:rsidRDefault="00000000" w:rsidRPr="00000000" w14:paraId="000000C8">
      <w:pPr>
        <w:ind w:left="0" w:firstLine="0"/>
        <w:rPr>
          <w:b w:val="1"/>
          <w:i w:val="1"/>
        </w:rPr>
      </w:pPr>
      <w:r w:rsidDel="00000000" w:rsidR="00000000" w:rsidRPr="00000000">
        <w:rPr>
          <w:b w:val="1"/>
          <w:i w:val="1"/>
          <w:rtl w:val="0"/>
        </w:rPr>
        <w:tab/>
        <w:t xml:space="preserve">OK TO NAME THINGS THE SAME AS THE DATA TYPE</w:t>
      </w:r>
    </w:p>
    <w:p w:rsidR="00000000" w:rsidDel="00000000" w:rsidP="00000000" w:rsidRDefault="00000000" w:rsidRPr="00000000" w14:paraId="000000C9">
      <w:pPr>
        <w:ind w:left="0" w:firstLine="0"/>
        <w:rPr>
          <w:i w:val="1"/>
        </w:rPr>
      </w:pPr>
      <w:r w:rsidDel="00000000" w:rsidR="00000000" w:rsidRPr="00000000">
        <w:rPr>
          <w:b w:val="1"/>
          <w:i w:val="1"/>
          <w:rtl w:val="0"/>
        </w:rPr>
        <w:tab/>
        <w:tab/>
      </w:r>
      <w:r w:rsidDel="00000000" w:rsidR="00000000" w:rsidRPr="00000000">
        <w:rPr>
          <w:i w:val="1"/>
          <w:rtl w:val="0"/>
        </w:rPr>
        <w:t xml:space="preserve">I.e. Application Application; as a variable</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i w:val="1"/>
        </w:rPr>
      </w:pPr>
      <w:r w:rsidDel="00000000" w:rsidR="00000000" w:rsidRPr="00000000">
        <w:rPr>
          <w:i w:val="1"/>
          <w:rtl w:val="0"/>
        </w:rPr>
        <w:t xml:space="preserve">Generally don’t use fields, just use properties. </w:t>
      </w:r>
    </w:p>
    <w:p w:rsidR="00000000" w:rsidDel="00000000" w:rsidP="00000000" w:rsidRDefault="00000000" w:rsidRPr="00000000" w14:paraId="000000CD">
      <w:pPr>
        <w:ind w:left="0" w:firstLine="0"/>
        <w:rPr>
          <w:b w:val="1"/>
          <w:i w:val="1"/>
        </w:rPr>
      </w:pPr>
      <w:r w:rsidDel="00000000" w:rsidR="00000000" w:rsidRPr="00000000">
        <w:rPr>
          <w:b w:val="1"/>
          <w:i w:val="1"/>
          <w:rtl w:val="0"/>
        </w:rPr>
        <w:t xml:space="preserve">In C# there are properties: </w:t>
      </w:r>
    </w:p>
    <w:p w:rsidR="00000000" w:rsidDel="00000000" w:rsidP="00000000" w:rsidRDefault="00000000" w:rsidRPr="00000000" w14:paraId="000000CE">
      <w:pPr>
        <w:ind w:left="0" w:firstLine="0"/>
        <w:rPr>
          <w:i w:val="1"/>
        </w:rPr>
      </w:pPr>
      <w:r w:rsidDel="00000000" w:rsidR="00000000" w:rsidRPr="00000000">
        <w:rPr>
          <w:b w:val="1"/>
          <w:i w:val="1"/>
          <w:rtl w:val="0"/>
        </w:rPr>
        <w:tab/>
        <w:t xml:space="preserve">Property:</w:t>
      </w:r>
      <w:r w:rsidDel="00000000" w:rsidR="00000000" w:rsidRPr="00000000">
        <w:rPr>
          <w:i w:val="1"/>
          <w:rtl w:val="0"/>
        </w:rPr>
        <w:t xml:space="preserve"> gives the ability to intercept to validate what you have is going to be set correctly. </w:t>
        <w:tab/>
      </w:r>
    </w:p>
    <w:p w:rsidR="00000000" w:rsidDel="00000000" w:rsidP="00000000" w:rsidRDefault="00000000" w:rsidRPr="00000000" w14:paraId="000000CF">
      <w:pPr>
        <w:ind w:left="0" w:firstLine="0"/>
        <w:rPr>
          <w:i w:val="1"/>
        </w:rPr>
      </w:pPr>
      <w:r w:rsidDel="00000000" w:rsidR="00000000" w:rsidRPr="00000000">
        <w:rPr>
          <w:rtl w:val="0"/>
        </w:rPr>
      </w:r>
    </w:p>
    <w:p w:rsidR="00000000" w:rsidDel="00000000" w:rsidP="00000000" w:rsidRDefault="00000000" w:rsidRPr="00000000" w14:paraId="000000D0">
      <w:pPr>
        <w:ind w:left="0" w:firstLine="0"/>
        <w:rPr>
          <w:i w:val="1"/>
        </w:rPr>
      </w:pPr>
      <w:r w:rsidDel="00000000" w:rsidR="00000000" w:rsidRPr="00000000">
        <w:rPr>
          <w:i w:val="1"/>
          <w:rtl w:val="0"/>
        </w:rPr>
        <w:t xml:space="preserve">Application Application;  //field of data type application</w:t>
      </w:r>
    </w:p>
    <w:p w:rsidR="00000000" w:rsidDel="00000000" w:rsidP="00000000" w:rsidRDefault="00000000" w:rsidRPr="00000000" w14:paraId="000000D1">
      <w:pPr>
        <w:ind w:left="720" w:firstLine="0"/>
        <w:rPr>
          <w:i w:val="1"/>
          <w:highlight w:val="green"/>
        </w:rPr>
      </w:pPr>
      <w:r w:rsidDel="00000000" w:rsidR="00000000" w:rsidRPr="00000000">
        <w:rPr>
          <w:b w:val="1"/>
          <w:i w:val="1"/>
          <w:highlight w:val="green"/>
          <w:rtl w:val="0"/>
        </w:rPr>
        <w:t xml:space="preserve">Ctrl + .   : </w:t>
      </w:r>
      <w:r w:rsidDel="00000000" w:rsidR="00000000" w:rsidRPr="00000000">
        <w:rPr>
          <w:i w:val="1"/>
          <w:highlight w:val="green"/>
          <w:rtl w:val="0"/>
        </w:rPr>
        <w:t xml:space="preserve">Enter can be used to rename all of our applications within scope. Really helps with refactoring</w:t>
      </w:r>
    </w:p>
    <w:p w:rsidR="00000000" w:rsidDel="00000000" w:rsidP="00000000" w:rsidRDefault="00000000" w:rsidRPr="00000000" w14:paraId="000000D2">
      <w:pPr>
        <w:ind w:left="0" w:firstLine="0"/>
        <w:rPr>
          <w:i w:val="1"/>
        </w:rPr>
      </w:pPr>
      <w:r w:rsidDel="00000000" w:rsidR="00000000" w:rsidRPr="00000000">
        <w:rPr>
          <w:rtl w:val="0"/>
        </w:rPr>
      </w:r>
    </w:p>
    <w:p w:rsidR="00000000" w:rsidDel="00000000" w:rsidP="00000000" w:rsidRDefault="00000000" w:rsidRPr="00000000" w14:paraId="000000D3">
      <w:pPr>
        <w:ind w:left="0" w:firstLine="0"/>
        <w:rPr>
          <w:i w:val="1"/>
        </w:rPr>
      </w:pPr>
      <w:r w:rsidDel="00000000" w:rsidR="00000000" w:rsidRPr="00000000">
        <w:rPr>
          <w:i w:val="1"/>
          <w:rtl w:val="0"/>
        </w:rPr>
        <w:t xml:space="preserve">Public Application Application</w:t>
        <w:tab/>
        <w:t xml:space="preserve">{</w:t>
      </w:r>
    </w:p>
    <w:p w:rsidR="00000000" w:rsidDel="00000000" w:rsidP="00000000" w:rsidRDefault="00000000" w:rsidRPr="00000000" w14:paraId="000000D4">
      <w:pPr>
        <w:ind w:left="0" w:firstLine="0"/>
        <w:rPr>
          <w:i w:val="1"/>
        </w:rPr>
      </w:pPr>
      <w:r w:rsidDel="00000000" w:rsidR="00000000" w:rsidRPr="00000000">
        <w:rPr>
          <w:i w:val="1"/>
          <w:rtl w:val="0"/>
        </w:rPr>
        <w:tab/>
        <w:t xml:space="preserve">Get =&gt; Application;</w:t>
      </w:r>
    </w:p>
    <w:p w:rsidR="00000000" w:rsidDel="00000000" w:rsidP="00000000" w:rsidRDefault="00000000" w:rsidRPr="00000000" w14:paraId="000000D5">
      <w:pPr>
        <w:ind w:left="0" w:firstLine="720"/>
        <w:rPr>
          <w:i w:val="1"/>
        </w:rPr>
      </w:pPr>
      <w:r w:rsidDel="00000000" w:rsidR="00000000" w:rsidRPr="00000000">
        <w:rPr>
          <w:i w:val="1"/>
          <w:rtl w:val="0"/>
        </w:rPr>
        <w:t xml:space="preserve">Set =&gt; Application = value;</w:t>
      </w:r>
    </w:p>
    <w:p w:rsidR="00000000" w:rsidDel="00000000" w:rsidP="00000000" w:rsidRDefault="00000000" w:rsidRPr="00000000" w14:paraId="000000D6">
      <w:pPr>
        <w:ind w:left="0" w:firstLine="720"/>
        <w:rPr>
          <w:i w:val="1"/>
        </w:rPr>
      </w:pPr>
      <w:r w:rsidDel="00000000" w:rsidR="00000000" w:rsidRPr="00000000">
        <w:rPr>
          <w:i w:val="1"/>
          <w:rtl w:val="0"/>
        </w:rPr>
        <w:t xml:space="preserve">}</w:t>
      </w:r>
    </w:p>
    <w:p w:rsidR="00000000" w:rsidDel="00000000" w:rsidP="00000000" w:rsidRDefault="00000000" w:rsidRPr="00000000" w14:paraId="000000D7">
      <w:pPr>
        <w:ind w:left="0" w:firstLine="720"/>
        <w:rPr>
          <w:i w:val="1"/>
        </w:rPr>
      </w:pPr>
      <w:r w:rsidDel="00000000" w:rsidR="00000000" w:rsidRPr="00000000">
        <w:rPr>
          <w:rtl w:val="0"/>
        </w:rPr>
      </w:r>
    </w:p>
    <w:p w:rsidR="00000000" w:rsidDel="00000000" w:rsidP="00000000" w:rsidRDefault="00000000" w:rsidRPr="00000000" w14:paraId="000000D8">
      <w:pPr>
        <w:ind w:left="0" w:firstLine="720"/>
        <w:rPr>
          <w:i w:val="1"/>
        </w:rPr>
      </w:pPr>
      <w:r w:rsidDel="00000000" w:rsidR="00000000" w:rsidRPr="00000000">
        <w:rPr>
          <w:b w:val="1"/>
          <w:i w:val="1"/>
          <w:rtl w:val="0"/>
        </w:rPr>
        <w:t xml:space="preserve">Ctrl + alt + click</w:t>
      </w:r>
      <w:r w:rsidDel="00000000" w:rsidR="00000000" w:rsidRPr="00000000">
        <w:rPr>
          <w:i w:val="1"/>
          <w:rtl w:val="0"/>
        </w:rPr>
        <w:t xml:space="preserve"> on the author links that you would like to edit at the same time. There will belinks for places that are suggested to make the changes. This will place the 3 cursors and we can edit those all 3 at once since we are editing the same word, this will save us lots of time and energy.</w:t>
      </w:r>
    </w:p>
    <w:p w:rsidR="00000000" w:rsidDel="00000000" w:rsidP="00000000" w:rsidRDefault="00000000" w:rsidRPr="00000000" w14:paraId="000000D9">
      <w:pPr>
        <w:ind w:left="0" w:firstLine="720"/>
        <w:rPr>
          <w:i w:val="1"/>
        </w:rPr>
      </w:pPr>
      <w:r w:rsidDel="00000000" w:rsidR="00000000" w:rsidRPr="00000000">
        <w:rPr>
          <w:rtl w:val="0"/>
        </w:rPr>
      </w:r>
    </w:p>
    <w:p w:rsidR="00000000" w:rsidDel="00000000" w:rsidP="00000000" w:rsidRDefault="00000000" w:rsidRPr="00000000" w14:paraId="000000DA">
      <w:pPr>
        <w:ind w:left="0" w:firstLine="720"/>
        <w:rPr>
          <w:i w:val="1"/>
        </w:rPr>
      </w:pPr>
      <w:r w:rsidDel="00000000" w:rsidR="00000000" w:rsidRPr="00000000">
        <w:rPr>
          <w:b w:val="1"/>
          <w:i w:val="1"/>
          <w:rtl w:val="0"/>
        </w:rPr>
        <w:t xml:space="preserve">Properties: </w:t>
      </w:r>
      <w:r w:rsidDel="00000000" w:rsidR="00000000" w:rsidRPr="00000000">
        <w:rPr>
          <w:i w:val="1"/>
          <w:rtl w:val="0"/>
        </w:rPr>
        <w:t xml:space="preserve">C# supports the ability to have validation on your getters and setters..</w:t>
      </w:r>
    </w:p>
    <w:p w:rsidR="00000000" w:rsidDel="00000000" w:rsidP="00000000" w:rsidRDefault="00000000" w:rsidRPr="00000000" w14:paraId="000000DB">
      <w:pPr>
        <w:ind w:left="0" w:firstLine="720"/>
        <w:rPr>
          <w:i w:val="1"/>
        </w:rPr>
      </w:pPr>
      <w:r w:rsidDel="00000000" w:rsidR="00000000" w:rsidRPr="00000000">
        <w:rPr>
          <w:rtl w:val="0"/>
        </w:rPr>
      </w:r>
    </w:p>
    <w:p w:rsidR="00000000" w:rsidDel="00000000" w:rsidP="00000000" w:rsidRDefault="00000000" w:rsidRPr="00000000" w14:paraId="000000DC">
      <w:pPr>
        <w:ind w:left="0" w:firstLine="720"/>
        <w:rPr>
          <w:i w:val="1"/>
          <w:sz w:val="21"/>
          <w:szCs w:val="21"/>
          <w:highlight w:val="yellow"/>
        </w:rPr>
      </w:pPr>
      <w:r w:rsidDel="00000000" w:rsidR="00000000" w:rsidRPr="00000000">
        <w:rPr>
          <w:b w:val="1"/>
          <w:i w:val="1"/>
          <w:highlight w:val="yellow"/>
          <w:rtl w:val="0"/>
        </w:rPr>
        <w:t xml:space="preserve">NOTE: </w:t>
      </w:r>
      <w:r w:rsidDel="00000000" w:rsidR="00000000" w:rsidRPr="00000000">
        <w:rPr>
          <w:i w:val="1"/>
          <w:sz w:val="21"/>
          <w:szCs w:val="21"/>
          <w:highlight w:val="yellow"/>
          <w:rtl w:val="0"/>
        </w:rPr>
        <w:t xml:space="preserve">Assert methods are just fancy ways of throwing exceptions with useful error message. Any unit test that does not throw an exception is a success, and any unit test that throws an exception is a failure.</w:t>
      </w:r>
    </w:p>
    <w:p w:rsidR="00000000" w:rsidDel="00000000" w:rsidP="00000000" w:rsidRDefault="00000000" w:rsidRPr="00000000" w14:paraId="000000DD">
      <w:pPr>
        <w:ind w:left="0" w:firstLine="720"/>
        <w:rPr>
          <w:i w:val="1"/>
        </w:rPr>
      </w:pPr>
      <w:r w:rsidDel="00000000" w:rsidR="00000000" w:rsidRPr="00000000">
        <w:rPr>
          <w:rtl w:val="0"/>
        </w:rPr>
      </w:r>
    </w:p>
    <w:p w:rsidR="00000000" w:rsidDel="00000000" w:rsidP="00000000" w:rsidRDefault="00000000" w:rsidRPr="00000000" w14:paraId="000000DE">
      <w:pPr>
        <w:ind w:left="0" w:firstLine="720"/>
        <w:rPr>
          <w:b w:val="1"/>
          <w:i w:val="1"/>
        </w:rPr>
      </w:pPr>
      <w:r w:rsidDel="00000000" w:rsidR="00000000" w:rsidRPr="00000000">
        <w:rPr>
          <w:b w:val="1"/>
          <w:i w:val="1"/>
          <w:rtl w:val="0"/>
        </w:rPr>
        <w:t xml:space="preserve">DEBUGGING HOTKEY: f9 for breakpoint</w:t>
      </w:r>
    </w:p>
    <w:p w:rsidR="00000000" w:rsidDel="00000000" w:rsidP="00000000" w:rsidRDefault="00000000" w:rsidRPr="00000000" w14:paraId="000000DF">
      <w:pPr>
        <w:ind w:left="0" w:firstLine="720"/>
        <w:rPr>
          <w:i w:val="1"/>
        </w:rPr>
      </w:pPr>
      <w:r w:rsidDel="00000000" w:rsidR="00000000" w:rsidRPr="00000000">
        <w:rPr>
          <w:rtl w:val="0"/>
        </w:rPr>
      </w:r>
    </w:p>
    <w:p w:rsidR="00000000" w:rsidDel="00000000" w:rsidP="00000000" w:rsidRDefault="00000000" w:rsidRPr="00000000" w14:paraId="000000E0">
      <w:pPr>
        <w:ind w:left="0" w:firstLine="720"/>
        <w:rPr>
          <w:i w:val="1"/>
        </w:rPr>
      </w:pPr>
      <w:r w:rsidDel="00000000" w:rsidR="00000000" w:rsidRPr="00000000">
        <w:rPr>
          <w:i w:val="1"/>
          <w:rtl w:val="0"/>
        </w:rPr>
        <w:t xml:space="preserve">[TestMethod]</w:t>
      </w:r>
    </w:p>
    <w:p w:rsidR="00000000" w:rsidDel="00000000" w:rsidP="00000000" w:rsidRDefault="00000000" w:rsidRPr="00000000" w14:paraId="000000E1">
      <w:pPr>
        <w:ind w:left="0" w:firstLine="720"/>
        <w:rPr>
          <w:i w:val="1"/>
        </w:rPr>
      </w:pPr>
      <w:r w:rsidDel="00000000" w:rsidR="00000000" w:rsidRPr="00000000">
        <w:rPr>
          <w:i w:val="1"/>
          <w:rtl w:val="0"/>
        </w:rPr>
        <w:t xml:space="preserve">Public void CheckApplicationIsNull()</w:t>
      </w:r>
    </w:p>
    <w:p w:rsidR="00000000" w:rsidDel="00000000" w:rsidP="00000000" w:rsidRDefault="00000000" w:rsidRPr="00000000" w14:paraId="000000E2">
      <w:pPr>
        <w:ind w:left="0" w:firstLine="720"/>
        <w:rPr>
          <w:i w:val="1"/>
        </w:rPr>
      </w:pPr>
      <w:r w:rsidDel="00000000" w:rsidR="00000000" w:rsidRPr="00000000">
        <w:rPr>
          <w:i w:val="1"/>
          <w:rtl w:val="0"/>
        </w:rPr>
        <w:t xml:space="preserve">{</w:t>
      </w:r>
    </w:p>
    <w:p w:rsidR="00000000" w:rsidDel="00000000" w:rsidP="00000000" w:rsidRDefault="00000000" w:rsidRPr="00000000" w14:paraId="000000E3">
      <w:pPr>
        <w:ind w:left="0" w:firstLine="720"/>
        <w:rPr>
          <w:i w:val="1"/>
        </w:rPr>
      </w:pPr>
      <w:r w:rsidDel="00000000" w:rsidR="00000000" w:rsidRPr="00000000">
        <w:rPr>
          <w:i w:val="1"/>
          <w:rtl w:val="0"/>
        </w:rPr>
        <w:tab/>
        <w:t xml:space="preserve">Application = null;</w:t>
      </w:r>
    </w:p>
    <w:p w:rsidR="00000000" w:rsidDel="00000000" w:rsidP="00000000" w:rsidRDefault="00000000" w:rsidRPr="00000000" w14:paraId="000000E4">
      <w:pPr>
        <w:ind w:left="720" w:firstLine="720"/>
        <w:rPr>
          <w:i w:val="1"/>
        </w:rPr>
      </w:pPr>
      <w:r w:rsidDel="00000000" w:rsidR="00000000" w:rsidRPr="00000000">
        <w:rPr>
          <w:i w:val="1"/>
          <w:rtl w:val="0"/>
        </w:rPr>
        <w:t xml:space="preserve">Assert.IsNull(Application);</w:t>
      </w:r>
    </w:p>
    <w:p w:rsidR="00000000" w:rsidDel="00000000" w:rsidP="00000000" w:rsidRDefault="00000000" w:rsidRPr="00000000" w14:paraId="000000E5">
      <w:pPr>
        <w:ind w:left="0" w:firstLine="720"/>
        <w:rPr>
          <w:i w:val="1"/>
        </w:rPr>
      </w:pPr>
      <w:r w:rsidDel="00000000" w:rsidR="00000000" w:rsidRPr="00000000">
        <w:rPr>
          <w:i w:val="1"/>
          <w:rtl w:val="0"/>
        </w:rPr>
        <w:t xml:space="preserve">} // ctrl + r, t </w:t>
      </w:r>
    </w:p>
    <w:p w:rsidR="00000000" w:rsidDel="00000000" w:rsidP="00000000" w:rsidRDefault="00000000" w:rsidRPr="00000000" w14:paraId="000000E6">
      <w:pPr>
        <w:ind w:left="0" w:firstLine="720"/>
        <w:rPr>
          <w:i w:val="1"/>
        </w:rPr>
      </w:pPr>
      <w:r w:rsidDel="00000000" w:rsidR="00000000" w:rsidRPr="00000000">
        <w:rPr>
          <w:rtl w:val="0"/>
        </w:rPr>
      </w:r>
    </w:p>
    <w:p w:rsidR="00000000" w:rsidDel="00000000" w:rsidP="00000000" w:rsidRDefault="00000000" w:rsidRPr="00000000" w14:paraId="000000E7">
      <w:pPr>
        <w:ind w:left="0" w:firstLine="720"/>
        <w:rPr>
          <w:b w:val="1"/>
          <w:i w:val="1"/>
        </w:rPr>
      </w:pPr>
      <w:r w:rsidDel="00000000" w:rsidR="00000000" w:rsidRPr="00000000">
        <w:rPr>
          <w:i w:val="1"/>
          <w:rtl w:val="0"/>
        </w:rPr>
        <w:t xml:space="preserve">If we change the above test method to a property: we can right click and select “encapsulate as property” which will establish Application as: </w:t>
        <w:br w:type="textWrapping"/>
      </w:r>
      <w:r w:rsidDel="00000000" w:rsidR="00000000" w:rsidRPr="00000000">
        <w:rPr>
          <w:i w:val="1"/>
          <w:highlight w:val="yellow"/>
          <w:rtl w:val="0"/>
        </w:rPr>
        <w:t xml:space="preserve">Property: </w:t>
      </w:r>
      <w:r w:rsidDel="00000000" w:rsidR="00000000" w:rsidRPr="00000000">
        <w:rPr>
          <w:b w:val="1"/>
          <w:i w:val="1"/>
          <w:highlight w:val="yellow"/>
          <w:rtl w:val="0"/>
        </w:rPr>
        <w:tab/>
      </w:r>
      <w:r w:rsidDel="00000000" w:rsidR="00000000" w:rsidRPr="00000000">
        <w:rPr>
          <w:b w:val="1"/>
          <w:i w:val="1"/>
          <w:rtl w:val="0"/>
        </w:rPr>
        <w:t xml:space="preserve">Application Application {get; set;}</w:t>
      </w:r>
    </w:p>
    <w:p w:rsidR="00000000" w:rsidDel="00000000" w:rsidP="00000000" w:rsidRDefault="00000000" w:rsidRPr="00000000" w14:paraId="000000E8">
      <w:pPr>
        <w:ind w:left="0" w:firstLine="720"/>
        <w:rPr>
          <w:b w:val="1"/>
          <w:i w:val="1"/>
        </w:rPr>
      </w:pPr>
      <w:r w:rsidDel="00000000" w:rsidR="00000000" w:rsidRPr="00000000">
        <w:rPr>
          <w:rtl w:val="0"/>
        </w:rPr>
      </w:r>
    </w:p>
    <w:p w:rsidR="00000000" w:rsidDel="00000000" w:rsidP="00000000" w:rsidRDefault="00000000" w:rsidRPr="00000000" w14:paraId="000000E9">
      <w:pPr>
        <w:ind w:left="0" w:firstLine="720"/>
        <w:rPr>
          <w:b w:val="1"/>
          <w:highlight w:val="green"/>
        </w:rPr>
      </w:pPr>
      <w:r w:rsidDel="00000000" w:rsidR="00000000" w:rsidRPr="00000000">
        <w:rPr>
          <w:b w:val="1"/>
          <w:highlight w:val="green"/>
          <w:rtl w:val="0"/>
        </w:rPr>
        <w:t xml:space="preserve">ALWAYS USE PROPERTIES INSTEAD OF FIELDS UNLESS YOU HAVE TO </w:t>
      </w:r>
    </w:p>
    <w:p w:rsidR="00000000" w:rsidDel="00000000" w:rsidP="00000000" w:rsidRDefault="00000000" w:rsidRPr="00000000" w14:paraId="000000EA">
      <w:pPr>
        <w:ind w:left="0" w:firstLine="720"/>
        <w:rPr/>
      </w:pPr>
      <w:r w:rsidDel="00000000" w:rsidR="00000000" w:rsidRPr="00000000">
        <w:rPr>
          <w:b w:val="1"/>
          <w:highlight w:val="green"/>
          <w:rtl w:val="0"/>
        </w:rPr>
        <w:tab/>
      </w:r>
      <w:r w:rsidDel="00000000" w:rsidR="00000000" w:rsidRPr="00000000">
        <w:rPr>
          <w:rtl w:val="0"/>
        </w:rPr>
        <w:t xml:space="preserve">Access from property instead of field</w:t>
      </w:r>
    </w:p>
    <w:p w:rsidR="00000000" w:rsidDel="00000000" w:rsidP="00000000" w:rsidRDefault="00000000" w:rsidRPr="00000000" w14:paraId="000000EB">
      <w:pPr>
        <w:ind w:left="0" w:firstLine="720"/>
        <w:rPr/>
      </w:pPr>
      <w:r w:rsidDel="00000000" w:rsidR="00000000" w:rsidRPr="00000000">
        <w:rPr>
          <w:b w:val="1"/>
          <w:rtl w:val="0"/>
        </w:rPr>
        <w:t xml:space="preserve">Properties:</w:t>
      </w:r>
      <w:r w:rsidDel="00000000" w:rsidR="00000000" w:rsidRPr="00000000">
        <w:rPr>
          <w:rtl w:val="0"/>
        </w:rPr>
        <w:t xml:space="preserve"> Underscore_Pascal_Case</w:t>
      </w:r>
    </w:p>
    <w:p w:rsidR="00000000" w:rsidDel="00000000" w:rsidP="00000000" w:rsidRDefault="00000000" w:rsidRPr="00000000" w14:paraId="000000EC">
      <w:pPr>
        <w:ind w:left="0" w:firstLine="720"/>
        <w:rPr/>
      </w:pPr>
      <w:r w:rsidDel="00000000" w:rsidR="00000000" w:rsidRPr="00000000">
        <w:rPr>
          <w:b w:val="1"/>
          <w:highlight w:val="green"/>
          <w:rtl w:val="0"/>
        </w:rPr>
        <w:tab/>
      </w:r>
      <w:r w:rsidDel="00000000" w:rsidR="00000000" w:rsidRPr="00000000">
        <w:rPr>
          <w:rtl w:val="0"/>
        </w:rPr>
        <w:t xml:space="preserve">*allows us to do interception</w:t>
      </w:r>
    </w:p>
    <w:p w:rsidR="00000000" w:rsidDel="00000000" w:rsidP="00000000" w:rsidRDefault="00000000" w:rsidRPr="00000000" w14:paraId="000000ED">
      <w:pPr>
        <w:ind w:left="0" w:firstLine="720"/>
        <w:rPr>
          <w:b w:val="1"/>
          <w:sz w:val="30"/>
          <w:szCs w:val="30"/>
          <w:highlight w:val="green"/>
        </w:rPr>
      </w:pPr>
      <w:r w:rsidDel="00000000" w:rsidR="00000000" w:rsidRPr="00000000">
        <w:rPr>
          <w:highlight w:val="green"/>
          <w:rtl w:val="0"/>
        </w:rPr>
        <w:tab/>
      </w:r>
      <w:r w:rsidDel="00000000" w:rsidR="00000000" w:rsidRPr="00000000">
        <w:rPr>
          <w:b w:val="1"/>
          <w:sz w:val="30"/>
          <w:szCs w:val="30"/>
          <w:highlight w:val="green"/>
          <w:rtl w:val="0"/>
        </w:rPr>
        <w:t xml:space="preserve">**properties start with underscore</w:t>
      </w:r>
    </w:p>
    <w:p w:rsidR="00000000" w:rsidDel="00000000" w:rsidP="00000000" w:rsidRDefault="00000000" w:rsidRPr="00000000" w14:paraId="000000EE">
      <w:pPr>
        <w:ind w:left="720" w:firstLine="720"/>
        <w:rPr>
          <w:i w:val="1"/>
        </w:rPr>
      </w:pPr>
      <w:r w:rsidDel="00000000" w:rsidR="00000000" w:rsidRPr="00000000">
        <w:rPr>
          <w:rtl w:val="0"/>
        </w:rPr>
      </w:r>
    </w:p>
    <w:p w:rsidR="00000000" w:rsidDel="00000000" w:rsidP="00000000" w:rsidRDefault="00000000" w:rsidRPr="00000000" w14:paraId="000000EF">
      <w:pPr>
        <w:ind w:left="720" w:firstLine="720"/>
        <w:rPr>
          <w:i w:val="1"/>
        </w:rPr>
      </w:pPr>
      <w:r w:rsidDel="00000000" w:rsidR="00000000" w:rsidRPr="00000000">
        <w:rPr>
          <w:i w:val="1"/>
          <w:rtl w:val="0"/>
        </w:rPr>
        <w:t xml:space="preserve">So we will change our previously listed getters and setterS: </w:t>
      </w:r>
    </w:p>
    <w:p w:rsidR="00000000" w:rsidDel="00000000" w:rsidP="00000000" w:rsidRDefault="00000000" w:rsidRPr="00000000" w14:paraId="000000F0">
      <w:pPr>
        <w:ind w:left="720" w:firstLine="720"/>
        <w:rPr>
          <w:i w:val="1"/>
        </w:rPr>
      </w:pPr>
      <w:r w:rsidDel="00000000" w:rsidR="00000000" w:rsidRPr="00000000">
        <w:rPr>
          <w:i w:val="1"/>
          <w:rtl w:val="0"/>
        </w:rPr>
        <w:tab/>
        <w:t xml:space="preserve">Public Application Application:</w:t>
      </w:r>
    </w:p>
    <w:p w:rsidR="00000000" w:rsidDel="00000000" w:rsidP="00000000" w:rsidRDefault="00000000" w:rsidRPr="00000000" w14:paraId="000000F1">
      <w:pPr>
        <w:ind w:left="720" w:firstLine="720"/>
        <w:rPr>
          <w:i w:val="1"/>
        </w:rPr>
      </w:pPr>
      <w:r w:rsidDel="00000000" w:rsidR="00000000" w:rsidRPr="00000000">
        <w:rPr>
          <w:i w:val="1"/>
          <w:rtl w:val="0"/>
        </w:rPr>
        <w:tab/>
        <w:t xml:space="preserve">{</w:t>
      </w:r>
    </w:p>
    <w:p w:rsidR="00000000" w:rsidDel="00000000" w:rsidP="00000000" w:rsidRDefault="00000000" w:rsidRPr="00000000" w14:paraId="000000F2">
      <w:pPr>
        <w:ind w:left="720" w:firstLine="720"/>
        <w:rPr>
          <w:i w:val="1"/>
        </w:rPr>
      </w:pPr>
      <w:r w:rsidDel="00000000" w:rsidR="00000000" w:rsidRPr="00000000">
        <w:rPr>
          <w:i w:val="1"/>
          <w:rtl w:val="0"/>
        </w:rPr>
        <w:tab/>
        <w:tab/>
        <w:t xml:space="preserve">get =&gt; _Application;</w:t>
      </w:r>
    </w:p>
    <w:p w:rsidR="00000000" w:rsidDel="00000000" w:rsidP="00000000" w:rsidRDefault="00000000" w:rsidRPr="00000000" w14:paraId="000000F3">
      <w:pPr>
        <w:ind w:left="720" w:firstLine="720"/>
        <w:rPr>
          <w:i w:val="1"/>
        </w:rPr>
      </w:pPr>
      <w:r w:rsidDel="00000000" w:rsidR="00000000" w:rsidRPr="00000000">
        <w:rPr>
          <w:i w:val="1"/>
          <w:rtl w:val="0"/>
        </w:rPr>
        <w:tab/>
        <w:tab/>
        <w:t xml:space="preserve">set =&gt; _Application = value ??</w:t>
      </w:r>
    </w:p>
    <w:p w:rsidR="00000000" w:rsidDel="00000000" w:rsidP="00000000" w:rsidRDefault="00000000" w:rsidRPr="00000000" w14:paraId="000000F4">
      <w:pPr>
        <w:ind w:left="2880" w:firstLine="720"/>
        <w:rPr>
          <w:i w:val="1"/>
        </w:rPr>
      </w:pPr>
      <w:r w:rsidDel="00000000" w:rsidR="00000000" w:rsidRPr="00000000">
        <w:rPr>
          <w:i w:val="1"/>
          <w:rtl w:val="0"/>
        </w:rPr>
        <w:t xml:space="preserve">Throw new ArgumentNullException(nameof(value));</w:t>
      </w:r>
    </w:p>
    <w:p w:rsidR="00000000" w:rsidDel="00000000" w:rsidP="00000000" w:rsidRDefault="00000000" w:rsidRPr="00000000" w14:paraId="000000F5">
      <w:pPr>
        <w:ind w:left="1440" w:firstLine="720"/>
        <w:rPr>
          <w:i w:val="1"/>
        </w:rPr>
      </w:pPr>
      <w:r w:rsidDel="00000000" w:rsidR="00000000" w:rsidRPr="00000000">
        <w:rPr>
          <w:i w:val="1"/>
          <w:rtl w:val="0"/>
        </w:rPr>
        <w:t xml:space="preserve">}</w:t>
      </w:r>
    </w:p>
    <w:p w:rsidR="00000000" w:rsidDel="00000000" w:rsidP="00000000" w:rsidRDefault="00000000" w:rsidRPr="00000000" w14:paraId="000000F6">
      <w:pPr>
        <w:ind w:left="0" w:firstLine="720"/>
        <w:rPr>
          <w:i w:val="1"/>
        </w:rPr>
      </w:pPr>
      <w:r w:rsidDel="00000000" w:rsidR="00000000" w:rsidRPr="00000000">
        <w:rPr>
          <w:rtl w:val="0"/>
        </w:rPr>
      </w:r>
    </w:p>
    <w:p w:rsidR="00000000" w:rsidDel="00000000" w:rsidP="00000000" w:rsidRDefault="00000000" w:rsidRPr="00000000" w14:paraId="000000F7">
      <w:pPr>
        <w:ind w:left="0" w:firstLine="720"/>
        <w:rPr>
          <w:i w:val="1"/>
        </w:rPr>
      </w:pPr>
      <w:r w:rsidDel="00000000" w:rsidR="00000000" w:rsidRPr="00000000">
        <w:rPr>
          <w:rtl w:val="0"/>
        </w:rPr>
      </w:r>
    </w:p>
    <w:p w:rsidR="00000000" w:rsidDel="00000000" w:rsidP="00000000" w:rsidRDefault="00000000" w:rsidRPr="00000000" w14:paraId="000000F8">
      <w:pPr>
        <w:ind w:left="0" w:firstLine="720"/>
        <w:rPr>
          <w:i w:val="1"/>
        </w:rPr>
      </w:pPr>
      <w:r w:rsidDel="00000000" w:rsidR="00000000" w:rsidRPr="00000000">
        <w:rPr>
          <w:i w:val="1"/>
          <w:rtl w:val="0"/>
        </w:rPr>
        <w:t xml:space="preserve">Ultimately, getters and setters are first class properties that allow us to verify the getters and setters in C#, unlike Java where we had to have fields, then getters and setters to fetch them. </w:t>
      </w:r>
    </w:p>
    <w:p w:rsidR="00000000" w:rsidDel="00000000" w:rsidP="00000000" w:rsidRDefault="00000000" w:rsidRPr="00000000" w14:paraId="000000F9">
      <w:pPr>
        <w:ind w:left="0" w:firstLine="720"/>
        <w:rPr>
          <w:i w:val="1"/>
        </w:rPr>
      </w:pPr>
      <w:r w:rsidDel="00000000" w:rsidR="00000000" w:rsidRPr="00000000">
        <w:rPr>
          <w:i w:val="1"/>
          <w:rtl w:val="0"/>
        </w:rPr>
        <w:t xml:space="preserve">In C# we can check our getters to determine if they are retrieving something valid. </w:t>
      </w:r>
    </w:p>
    <w:p w:rsidR="00000000" w:rsidDel="00000000" w:rsidP="00000000" w:rsidRDefault="00000000" w:rsidRPr="00000000" w14:paraId="000000FA">
      <w:pPr>
        <w:ind w:left="0" w:firstLine="720"/>
        <w:rPr>
          <w:i w:val="1"/>
        </w:rPr>
      </w:pPr>
      <w:r w:rsidDel="00000000" w:rsidR="00000000" w:rsidRPr="00000000">
        <w:rPr>
          <w:i w:val="1"/>
          <w:rtl w:val="0"/>
        </w:rPr>
        <w:tab/>
        <w:t xml:space="preserve">So for example, we could set it so that _Application cannot be null. </w:t>
      </w:r>
    </w:p>
    <w:p w:rsidR="00000000" w:rsidDel="00000000" w:rsidP="00000000" w:rsidRDefault="00000000" w:rsidRPr="00000000" w14:paraId="000000FB">
      <w:pPr>
        <w:ind w:left="0" w:firstLine="720"/>
        <w:rPr>
          <w:i w:val="1"/>
        </w:rPr>
      </w:pPr>
      <w:r w:rsidDel="00000000" w:rsidR="00000000" w:rsidRPr="00000000">
        <w:rPr>
          <w:rtl w:val="0"/>
        </w:rPr>
      </w:r>
    </w:p>
    <w:p w:rsidR="00000000" w:rsidDel="00000000" w:rsidP="00000000" w:rsidRDefault="00000000" w:rsidRPr="00000000" w14:paraId="000000FC">
      <w:pPr>
        <w:ind w:left="0" w:firstLine="720"/>
        <w:rPr>
          <w:b w:val="1"/>
          <w:i w:val="1"/>
        </w:rPr>
      </w:pPr>
      <w:r w:rsidDel="00000000" w:rsidR="00000000" w:rsidRPr="00000000">
        <w:rPr>
          <w:b w:val="1"/>
          <w:i w:val="1"/>
          <w:rtl w:val="0"/>
        </w:rPr>
        <w:t xml:space="preserve">F11: Debugging: Step In </w:t>
      </w:r>
    </w:p>
    <w:p w:rsidR="00000000" w:rsidDel="00000000" w:rsidP="00000000" w:rsidRDefault="00000000" w:rsidRPr="00000000" w14:paraId="000000FD">
      <w:pPr>
        <w:ind w:left="0" w:firstLine="720"/>
        <w:rPr>
          <w:i w:val="1"/>
        </w:rPr>
      </w:pPr>
      <w:r w:rsidDel="00000000" w:rsidR="00000000" w:rsidRPr="00000000">
        <w:rPr>
          <w:rtl w:val="0"/>
        </w:rPr>
      </w:r>
    </w:p>
    <w:p w:rsidR="00000000" w:rsidDel="00000000" w:rsidP="00000000" w:rsidRDefault="00000000" w:rsidRPr="00000000" w14:paraId="000000FE">
      <w:pPr>
        <w:ind w:left="0" w:firstLine="0"/>
        <w:rPr>
          <w:i w:val="1"/>
        </w:rPr>
      </w:pPr>
      <w:r w:rsidDel="00000000" w:rsidR="00000000" w:rsidRPr="00000000">
        <w:rPr>
          <w:i w:val="1"/>
          <w:rtl w:val="0"/>
        </w:rPr>
        <w:t xml:space="preserve">IF WE RUN OUR TESTS IN A DIFFERENT ORDER IT MAY AFFECT THE RESULTS. </w:t>
      </w:r>
    </w:p>
    <w:p w:rsidR="00000000" w:rsidDel="00000000" w:rsidP="00000000" w:rsidRDefault="00000000" w:rsidRPr="00000000" w14:paraId="000000FF">
      <w:pPr>
        <w:ind w:left="0" w:firstLine="0"/>
        <w:rPr>
          <w:i w:val="1"/>
        </w:rPr>
      </w:pPr>
      <w:r w:rsidDel="00000000" w:rsidR="00000000" w:rsidRPr="00000000">
        <w:rPr>
          <w:rtl w:val="0"/>
        </w:rPr>
      </w:r>
    </w:p>
    <w:p w:rsidR="00000000" w:rsidDel="00000000" w:rsidP="00000000" w:rsidRDefault="00000000" w:rsidRPr="00000000" w14:paraId="00000100">
      <w:pPr>
        <w:ind w:left="0" w:firstLine="0"/>
        <w:rPr>
          <w:i w:val="1"/>
        </w:rPr>
      </w:pPr>
      <w:r w:rsidDel="00000000" w:rsidR="00000000" w:rsidRPr="00000000">
        <w:rPr>
          <w:i w:val="1"/>
          <w:rtl w:val="0"/>
        </w:rPr>
        <w:t xml:space="preserve">UNIT TESTS SHOULDN’T AFFECT EACH OTHER. IF A TEST FAILS OR SUCCEEDS ANY PREVIOUS OR FUTURE TESTS SHOULDN’T BE IMPACTED. </w:t>
      </w:r>
    </w:p>
    <w:p w:rsidR="00000000" w:rsidDel="00000000" w:rsidP="00000000" w:rsidRDefault="00000000" w:rsidRPr="00000000" w14:paraId="00000101">
      <w:pPr>
        <w:ind w:left="0" w:firstLine="0"/>
        <w:rPr>
          <w:i w:val="1"/>
        </w:rPr>
      </w:pPr>
      <w:r w:rsidDel="00000000" w:rsidR="00000000" w:rsidRPr="00000000">
        <w:rPr>
          <w:rtl w:val="0"/>
        </w:rPr>
      </w:r>
    </w:p>
    <w:p w:rsidR="00000000" w:rsidDel="00000000" w:rsidP="00000000" w:rsidRDefault="00000000" w:rsidRPr="00000000" w14:paraId="00000102">
      <w:pPr>
        <w:ind w:left="0" w:firstLine="0"/>
        <w:rPr>
          <w:i w:val="1"/>
        </w:rPr>
      </w:pPr>
      <w:r w:rsidDel="00000000" w:rsidR="00000000" w:rsidRPr="00000000">
        <w:rPr>
          <w:i w:val="1"/>
          <w:rtl w:val="0"/>
        </w:rPr>
        <w:t xml:space="preserve">[TestInitialize] </w:t>
      </w:r>
    </w:p>
    <w:p w:rsidR="00000000" w:rsidDel="00000000" w:rsidP="00000000" w:rsidRDefault="00000000" w:rsidRPr="00000000" w14:paraId="00000103">
      <w:pPr>
        <w:ind w:left="0" w:firstLine="0"/>
        <w:rPr>
          <w:i w:val="1"/>
        </w:rPr>
      </w:pPr>
      <w:r w:rsidDel="00000000" w:rsidR="00000000" w:rsidRPr="00000000">
        <w:rPr>
          <w:i w:val="1"/>
          <w:rtl w:val="0"/>
        </w:rPr>
        <w:t xml:space="preserve">Public void Setup()</w:t>
      </w:r>
    </w:p>
    <w:p w:rsidR="00000000" w:rsidDel="00000000" w:rsidP="00000000" w:rsidRDefault="00000000" w:rsidRPr="00000000" w14:paraId="00000104">
      <w:pPr>
        <w:ind w:left="0" w:firstLine="0"/>
        <w:rPr>
          <w:i w:val="1"/>
        </w:rPr>
      </w:pPr>
      <w:r w:rsidDel="00000000" w:rsidR="00000000" w:rsidRPr="00000000">
        <w:rPr>
          <w:i w:val="1"/>
          <w:rtl w:val="0"/>
        </w:rPr>
        <w:t xml:space="preserve">{</w:t>
      </w:r>
    </w:p>
    <w:p w:rsidR="00000000" w:rsidDel="00000000" w:rsidP="00000000" w:rsidRDefault="00000000" w:rsidRPr="00000000" w14:paraId="00000105">
      <w:pPr>
        <w:ind w:left="0" w:firstLine="0"/>
        <w:rPr>
          <w:i w:val="1"/>
        </w:rPr>
      </w:pPr>
      <w:r w:rsidDel="00000000" w:rsidR="00000000" w:rsidRPr="00000000">
        <w:rPr>
          <w:i w:val="1"/>
          <w:rtl w:val="0"/>
        </w:rPr>
        <w:tab/>
        <w:t xml:space="preserve">Console.WriteLine(“Inside Setup”);</w:t>
      </w:r>
    </w:p>
    <w:p w:rsidR="00000000" w:rsidDel="00000000" w:rsidP="00000000" w:rsidRDefault="00000000" w:rsidRPr="00000000" w14:paraId="00000106">
      <w:pPr>
        <w:ind w:left="0" w:firstLine="720"/>
        <w:rPr>
          <w:i w:val="1"/>
        </w:rPr>
      </w:pPr>
      <w:r w:rsidDel="00000000" w:rsidR="00000000" w:rsidRPr="00000000">
        <w:rPr>
          <w:i w:val="1"/>
          <w:rtl w:val="0"/>
        </w:rPr>
        <w:t xml:space="preserve">Application = new Application();</w:t>
      </w:r>
    </w:p>
    <w:p w:rsidR="00000000" w:rsidDel="00000000" w:rsidP="00000000" w:rsidRDefault="00000000" w:rsidRPr="00000000" w14:paraId="00000107">
      <w:pPr>
        <w:ind w:left="0" w:firstLine="0"/>
        <w:rPr>
          <w:i w:val="1"/>
        </w:rPr>
      </w:pPr>
      <w:r w:rsidDel="00000000" w:rsidR="00000000" w:rsidRPr="00000000">
        <w:rPr>
          <w:i w:val="1"/>
          <w:rtl w:val="0"/>
        </w:rPr>
        <w:t xml:space="preserve">}</w:t>
      </w:r>
    </w:p>
    <w:p w:rsidR="00000000" w:rsidDel="00000000" w:rsidP="00000000" w:rsidRDefault="00000000" w:rsidRPr="00000000" w14:paraId="00000108">
      <w:pPr>
        <w:ind w:left="0" w:firstLine="0"/>
        <w:rPr>
          <w:i w:val="1"/>
        </w:rPr>
      </w:pPr>
      <w:r w:rsidDel="00000000" w:rsidR="00000000" w:rsidRPr="00000000">
        <w:rPr>
          <w:i w:val="1"/>
          <w:rtl w:val="0"/>
        </w:rPr>
        <w:t xml:space="preserve">//gives every single test a new instance of the application</w:t>
      </w:r>
    </w:p>
    <w:p w:rsidR="00000000" w:rsidDel="00000000" w:rsidP="00000000" w:rsidRDefault="00000000" w:rsidRPr="00000000" w14:paraId="00000109">
      <w:pPr>
        <w:ind w:left="0" w:firstLine="0"/>
        <w:rPr>
          <w:i w:val="1"/>
        </w:rPr>
      </w:pPr>
      <w:r w:rsidDel="00000000" w:rsidR="00000000" w:rsidRPr="00000000">
        <w:rPr>
          <w:rtl w:val="0"/>
        </w:rPr>
      </w:r>
    </w:p>
    <w:p w:rsidR="00000000" w:rsidDel="00000000" w:rsidP="00000000" w:rsidRDefault="00000000" w:rsidRPr="00000000" w14:paraId="0000010A">
      <w:pPr>
        <w:ind w:left="0" w:firstLine="0"/>
        <w:rPr>
          <w:i w:val="1"/>
        </w:rPr>
      </w:pPr>
      <w:r w:rsidDel="00000000" w:rsidR="00000000" w:rsidRPr="00000000">
        <w:rPr>
          <w:i w:val="1"/>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ntelliTect-Samples/EWU-CSCD371-2021-Winter%5C"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